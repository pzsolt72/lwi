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Lightweight Integration HLD</w:t>
            </w:r>
          </w:p>
          <w:p w:rsidR="00672D42" w:rsidRPr="00A66F19" w:rsidRDefault="000C7E81"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C62CFB" w:rsidRPr="00A66F19">
              <w:rPr>
                <w:rFonts w:asciiTheme="minorHAnsi" w:hAnsiTheme="minorHAnsi" w:cstheme="minorHAnsi"/>
                <w:lang w:val="en-GB"/>
              </w:rPr>
              <w:t>1.</w:t>
            </w:r>
            <w:ins w:id="0" w:author="Paróczi Zsolt" w:date="2016-09-18T21:12:00Z">
              <w:r w:rsidR="00F6439B">
                <w:rPr>
                  <w:rFonts w:asciiTheme="minorHAnsi" w:hAnsiTheme="minorHAnsi" w:cstheme="minorHAnsi"/>
                  <w:lang w:val="en-GB"/>
                </w:rPr>
                <w:t>2</w:t>
              </w:r>
            </w:ins>
            <w:del w:id="1" w:author="Paróczi Zsolt" w:date="2016-09-18T21:12:00Z">
              <w:r w:rsidR="00BF72C4" w:rsidRPr="00A66F19" w:rsidDel="00F6439B">
                <w:rPr>
                  <w:rFonts w:asciiTheme="minorHAnsi" w:hAnsiTheme="minorHAnsi" w:cstheme="minorHAnsi"/>
                  <w:lang w:val="en-GB"/>
                </w:rPr>
                <w:delText>0</w:delText>
              </w:r>
            </w:del>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54B5C" w:rsidRPr="00A66F19">
              <w:rPr>
                <w:rFonts w:asciiTheme="minorHAnsi" w:hAnsiTheme="minorHAnsi" w:cstheme="minorHAnsi"/>
                <w:lang w:val="en-GB"/>
              </w:rPr>
              <w:t>0</w:t>
            </w:r>
            <w:ins w:id="2" w:author="Paróczi Zsolt" w:date="2016-09-18T21:12:00Z">
              <w:r w:rsidR="00F6439B">
                <w:rPr>
                  <w:rFonts w:asciiTheme="minorHAnsi" w:hAnsiTheme="minorHAnsi" w:cstheme="minorHAnsi"/>
                  <w:lang w:val="en-GB"/>
                </w:rPr>
                <w:t>9</w:t>
              </w:r>
            </w:ins>
            <w:del w:id="3" w:author="Paróczi Zsolt" w:date="2016-09-18T21:12:00Z">
              <w:r w:rsidR="000D33A4" w:rsidRPr="00A66F19" w:rsidDel="00F6439B">
                <w:rPr>
                  <w:rFonts w:asciiTheme="minorHAnsi" w:hAnsiTheme="minorHAnsi" w:cstheme="minorHAnsi"/>
                  <w:lang w:val="en-GB"/>
                </w:rPr>
                <w:delText>7</w:delText>
              </w:r>
            </w:del>
            <w:r w:rsidR="007D49AB" w:rsidRPr="00A66F19">
              <w:rPr>
                <w:rFonts w:asciiTheme="minorHAnsi" w:hAnsiTheme="minorHAnsi" w:cstheme="minorHAnsi"/>
                <w:lang w:val="en-GB"/>
              </w:rPr>
              <w:t>.</w:t>
            </w:r>
            <w:ins w:id="4" w:author="Paróczi Zsolt" w:date="2016-09-18T21:12:00Z">
              <w:r w:rsidR="00F6439B">
                <w:rPr>
                  <w:rFonts w:asciiTheme="minorHAnsi" w:hAnsiTheme="minorHAnsi" w:cstheme="minorHAnsi"/>
                  <w:lang w:val="en-GB"/>
                </w:rPr>
                <w:t>18</w:t>
              </w:r>
            </w:ins>
            <w:del w:id="5" w:author="Paróczi Zsolt" w:date="2016-09-18T21:12:00Z">
              <w:r w:rsidR="000D33A4" w:rsidRPr="00A66F19" w:rsidDel="00F6439B">
                <w:rPr>
                  <w:rFonts w:asciiTheme="minorHAnsi" w:hAnsiTheme="minorHAnsi" w:cstheme="minorHAnsi"/>
                  <w:lang w:val="en-GB"/>
                </w:rPr>
                <w:delText>03</w:delText>
              </w:r>
            </w:del>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6" w:name="_Toc456096778"/>
      <w:bookmarkStart w:id="7" w:name="_Toc456096827"/>
      <w:bookmarkStart w:id="8" w:name="_Toc364864537"/>
      <w:r w:rsidRPr="00A66F19">
        <w:rPr>
          <w:rFonts w:asciiTheme="minorHAnsi" w:hAnsiTheme="minorHAnsi" w:cstheme="minorHAnsi"/>
          <w:lang w:val="en-GB"/>
        </w:rPr>
        <w:lastRenderedPageBreak/>
        <w:t>Modifications</w:t>
      </w:r>
      <w:bookmarkEnd w:id="6"/>
      <w:bookmarkEnd w:id="7"/>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BF72C4">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0D33A4" w:rsidRPr="00A66F19">
              <w:rPr>
                <w:rFonts w:asciiTheme="minorHAnsi" w:hAnsiTheme="minorHAnsi" w:cstheme="minorHAnsi"/>
                <w:lang w:val="en-GB"/>
              </w:rPr>
              <w:t>7</w:t>
            </w:r>
            <w:r w:rsidR="005B0AC5" w:rsidRPr="00A66F19">
              <w:rPr>
                <w:rFonts w:asciiTheme="minorHAnsi" w:hAnsiTheme="minorHAnsi" w:cstheme="minorHAnsi"/>
                <w:lang w:val="en-GB"/>
              </w:rPr>
              <w:t>.</w:t>
            </w:r>
            <w:r w:rsidR="000D33A4" w:rsidRPr="00A66F19">
              <w:rPr>
                <w:rFonts w:asciiTheme="minorHAnsi" w:hAnsiTheme="minorHAnsi" w:cstheme="minorHAnsi"/>
                <w:lang w:val="en-GB"/>
              </w:rPr>
              <w:t>03</w:t>
            </w:r>
          </w:p>
        </w:tc>
        <w:tc>
          <w:tcPr>
            <w:tcW w:w="1408" w:type="dxa"/>
          </w:tcPr>
          <w:p w:rsidR="001A7E4B" w:rsidRPr="00A66F19" w:rsidRDefault="001A7E4B" w:rsidP="005F1064">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0D33A4" w:rsidRPr="00A66F19">
              <w:rPr>
                <w:rFonts w:asciiTheme="minorHAnsi" w:hAnsiTheme="minorHAnsi" w:cstheme="minorHAnsi"/>
                <w:lang w:val="en-GB"/>
              </w:rPr>
              <w:t>1.0</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7B5F32" w:rsidRPr="00A66F19">
        <w:tc>
          <w:tcPr>
            <w:tcW w:w="1589" w:type="dxa"/>
            <w:shd w:val="clear" w:color="auto" w:fill="auto"/>
          </w:tcPr>
          <w:p w:rsidR="007B5F32" w:rsidRPr="00A66F19" w:rsidRDefault="007B5F32" w:rsidP="005C6D60">
            <w:pPr>
              <w:spacing w:after="0" w:line="240" w:lineRule="auto"/>
              <w:jc w:val="left"/>
              <w:rPr>
                <w:rFonts w:asciiTheme="minorHAnsi" w:hAnsiTheme="minorHAnsi" w:cstheme="minorHAnsi"/>
                <w:lang w:val="en-GB"/>
              </w:rPr>
            </w:pPr>
            <w:r>
              <w:rPr>
                <w:rFonts w:asciiTheme="minorHAnsi" w:hAnsiTheme="minorHAnsi" w:cstheme="minorHAnsi"/>
                <w:lang w:val="en-GB"/>
              </w:rPr>
              <w:t>2016.09.06</w:t>
            </w:r>
          </w:p>
        </w:tc>
        <w:tc>
          <w:tcPr>
            <w:tcW w:w="1408" w:type="dxa"/>
          </w:tcPr>
          <w:p w:rsidR="007B5F32" w:rsidRPr="00A66F19" w:rsidRDefault="007B5F32" w:rsidP="009F4477">
            <w:pPr>
              <w:spacing w:after="0" w:line="240" w:lineRule="auto"/>
              <w:rPr>
                <w:rFonts w:asciiTheme="minorHAnsi" w:hAnsiTheme="minorHAnsi" w:cstheme="minorHAnsi"/>
                <w:lang w:val="en-GB"/>
              </w:rPr>
            </w:pPr>
            <w:r>
              <w:rPr>
                <w:rFonts w:asciiTheme="minorHAnsi" w:hAnsiTheme="minorHAnsi" w:cstheme="minorHAnsi"/>
                <w:lang w:val="en-GB"/>
              </w:rPr>
              <w:t>v1.</w:t>
            </w:r>
            <w:r w:rsidR="009F4477">
              <w:rPr>
                <w:rFonts w:asciiTheme="minorHAnsi" w:hAnsiTheme="minorHAnsi" w:cstheme="minorHAnsi"/>
                <w:lang w:val="en-GB"/>
              </w:rPr>
              <w:t>1</w:t>
            </w:r>
          </w:p>
        </w:tc>
        <w:tc>
          <w:tcPr>
            <w:tcW w:w="1721" w:type="dxa"/>
          </w:tcPr>
          <w:p w:rsidR="007B5F32" w:rsidRPr="00A66F19" w:rsidRDefault="007B5F32" w:rsidP="00EF3F6C">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7B5F32" w:rsidRPr="00A66F19" w:rsidRDefault="007B5F32" w:rsidP="00CC6F93">
            <w:pPr>
              <w:spacing w:after="0" w:line="240" w:lineRule="auto"/>
              <w:jc w:val="left"/>
              <w:rPr>
                <w:rFonts w:asciiTheme="minorHAnsi" w:hAnsiTheme="minorHAnsi" w:cstheme="minorHAnsi"/>
                <w:lang w:val="en-GB"/>
              </w:rPr>
            </w:pPr>
            <w:del w:id="9" w:author="Paróczi Zsolt" w:date="2016-09-17T08:56:00Z">
              <w:r w:rsidDel="009F4477">
                <w:rPr>
                  <w:rFonts w:asciiTheme="minorHAnsi" w:hAnsiTheme="minorHAnsi" w:cstheme="minorHAnsi"/>
                  <w:lang w:val="en-GB"/>
                </w:rPr>
                <w:delText>Javítások</w:delText>
              </w:r>
            </w:del>
            <w:ins w:id="10" w:author="Paróczi Zsolt" w:date="2016-09-17T08:56:00Z">
              <w:r w:rsidR="009F4477">
                <w:rPr>
                  <w:rFonts w:asciiTheme="minorHAnsi" w:hAnsiTheme="minorHAnsi" w:cstheme="minorHAnsi"/>
                  <w:lang w:val="en-GB"/>
                </w:rPr>
                <w:t>Some fix</w:t>
              </w:r>
            </w:ins>
          </w:p>
        </w:tc>
      </w:tr>
      <w:tr w:rsidR="007B5F32" w:rsidRPr="00A66F19">
        <w:tc>
          <w:tcPr>
            <w:tcW w:w="1589" w:type="dxa"/>
            <w:shd w:val="clear" w:color="auto" w:fill="auto"/>
          </w:tcPr>
          <w:p w:rsidR="007B5F32" w:rsidRPr="00A66F19" w:rsidRDefault="009F4477" w:rsidP="007234D1">
            <w:pPr>
              <w:spacing w:after="0" w:line="240" w:lineRule="auto"/>
              <w:jc w:val="left"/>
              <w:rPr>
                <w:rFonts w:asciiTheme="minorHAnsi" w:hAnsiTheme="minorHAnsi" w:cstheme="minorHAnsi"/>
                <w:lang w:val="en-GB"/>
              </w:rPr>
            </w:pPr>
            <w:r>
              <w:rPr>
                <w:rFonts w:asciiTheme="minorHAnsi" w:hAnsiTheme="minorHAnsi" w:cstheme="minorHAnsi"/>
                <w:lang w:val="en-GB"/>
              </w:rPr>
              <w:t>2016.09.1</w:t>
            </w:r>
            <w:ins w:id="11" w:author="Paróczi Zsolt" w:date="2016-09-18T21:12:00Z">
              <w:r w:rsidR="00F6439B">
                <w:rPr>
                  <w:rFonts w:asciiTheme="minorHAnsi" w:hAnsiTheme="minorHAnsi" w:cstheme="minorHAnsi"/>
                  <w:lang w:val="en-GB"/>
                </w:rPr>
                <w:t>8</w:t>
              </w:r>
            </w:ins>
            <w:del w:id="12" w:author="Paróczi Zsolt" w:date="2016-09-18T21:12:00Z">
              <w:r w:rsidDel="00F6439B">
                <w:rPr>
                  <w:rFonts w:asciiTheme="minorHAnsi" w:hAnsiTheme="minorHAnsi" w:cstheme="minorHAnsi"/>
                  <w:lang w:val="en-GB"/>
                </w:rPr>
                <w:delText>7</w:delText>
              </w:r>
            </w:del>
          </w:p>
        </w:tc>
        <w:tc>
          <w:tcPr>
            <w:tcW w:w="1408" w:type="dxa"/>
          </w:tcPr>
          <w:p w:rsidR="007B5F32" w:rsidRPr="00A66F19" w:rsidRDefault="009F4477" w:rsidP="007234D1">
            <w:pPr>
              <w:spacing w:after="0" w:line="240" w:lineRule="auto"/>
              <w:rPr>
                <w:rFonts w:asciiTheme="minorHAnsi" w:hAnsiTheme="minorHAnsi" w:cstheme="minorHAnsi"/>
                <w:lang w:val="en-GB"/>
              </w:rPr>
            </w:pPr>
            <w:ins w:id="13" w:author="Paróczi Zsolt" w:date="2016-09-17T08:56:00Z">
              <w:r>
                <w:rPr>
                  <w:rFonts w:asciiTheme="minorHAnsi" w:hAnsiTheme="minorHAnsi" w:cstheme="minorHAnsi"/>
                  <w:lang w:val="en-GB"/>
                </w:rPr>
                <w:t>v1.2</w:t>
              </w:r>
            </w:ins>
          </w:p>
        </w:tc>
        <w:tc>
          <w:tcPr>
            <w:tcW w:w="1721" w:type="dxa"/>
          </w:tcPr>
          <w:p w:rsidR="007B5F32" w:rsidRPr="00A66F19" w:rsidRDefault="009F4477" w:rsidP="007234D1">
            <w:pPr>
              <w:spacing w:after="0" w:line="240" w:lineRule="auto"/>
              <w:jc w:val="left"/>
              <w:rPr>
                <w:rFonts w:asciiTheme="minorHAnsi" w:hAnsiTheme="minorHAnsi" w:cstheme="minorHAnsi"/>
                <w:lang w:val="en-GB"/>
              </w:rPr>
            </w:pPr>
            <w:ins w:id="14" w:author="Paróczi Zsolt" w:date="2016-09-17T08:56:00Z">
              <w:r>
                <w:rPr>
                  <w:rFonts w:asciiTheme="minorHAnsi" w:hAnsiTheme="minorHAnsi" w:cstheme="minorHAnsi"/>
                  <w:lang w:val="en-GB"/>
                </w:rPr>
                <w:t>Paróczi Zsolt</w:t>
              </w:r>
            </w:ins>
          </w:p>
        </w:tc>
        <w:tc>
          <w:tcPr>
            <w:tcW w:w="4530" w:type="dxa"/>
            <w:shd w:val="clear" w:color="auto" w:fill="auto"/>
          </w:tcPr>
          <w:p w:rsidR="007B5F32" w:rsidRPr="00A66F19" w:rsidRDefault="009F4477" w:rsidP="007A60C1">
            <w:pPr>
              <w:spacing w:after="0" w:line="240" w:lineRule="auto"/>
              <w:jc w:val="left"/>
              <w:rPr>
                <w:rFonts w:asciiTheme="minorHAnsi" w:hAnsiTheme="minorHAnsi" w:cstheme="minorHAnsi"/>
                <w:lang w:val="en-GB"/>
              </w:rPr>
            </w:pPr>
            <w:ins w:id="15" w:author="Paróczi Zsolt" w:date="2016-09-17T08:56:00Z">
              <w:r>
                <w:rPr>
                  <w:rFonts w:asciiTheme="minorHAnsi" w:hAnsiTheme="minorHAnsi" w:cstheme="minorHAnsi"/>
                  <w:lang w:val="en-GB"/>
                </w:rPr>
                <w:t>Modification during the implementation phase</w:t>
              </w:r>
            </w:ins>
          </w:p>
        </w:tc>
      </w:tr>
      <w:tr w:rsidR="007B5F32" w:rsidRPr="00A66F19">
        <w:tc>
          <w:tcPr>
            <w:tcW w:w="1589" w:type="dxa"/>
            <w:shd w:val="clear" w:color="auto" w:fill="auto"/>
          </w:tcPr>
          <w:p w:rsidR="007B5F32" w:rsidRPr="00A66F19" w:rsidRDefault="007B5F32" w:rsidP="007234D1">
            <w:pPr>
              <w:spacing w:after="0" w:line="240" w:lineRule="auto"/>
              <w:jc w:val="left"/>
              <w:rPr>
                <w:rFonts w:asciiTheme="minorHAnsi" w:hAnsiTheme="minorHAnsi" w:cstheme="minorHAnsi"/>
                <w:lang w:val="en-GB"/>
              </w:rPr>
            </w:pPr>
          </w:p>
        </w:tc>
        <w:tc>
          <w:tcPr>
            <w:tcW w:w="1408" w:type="dxa"/>
          </w:tcPr>
          <w:p w:rsidR="007B5F32" w:rsidRPr="00A66F19" w:rsidRDefault="007B5F32" w:rsidP="007234D1">
            <w:pPr>
              <w:spacing w:after="0" w:line="240" w:lineRule="auto"/>
              <w:rPr>
                <w:rFonts w:asciiTheme="minorHAnsi" w:hAnsiTheme="minorHAnsi" w:cstheme="minorHAnsi"/>
                <w:lang w:val="en-GB"/>
              </w:rPr>
            </w:pPr>
          </w:p>
        </w:tc>
        <w:tc>
          <w:tcPr>
            <w:tcW w:w="1721" w:type="dxa"/>
          </w:tcPr>
          <w:p w:rsidR="007B5F32" w:rsidRPr="00A66F19" w:rsidRDefault="007B5F32" w:rsidP="007234D1">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7234D1">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r w:rsidR="007B5F32" w:rsidRPr="00A66F19">
        <w:tc>
          <w:tcPr>
            <w:tcW w:w="1589" w:type="dxa"/>
            <w:shd w:val="clear" w:color="auto" w:fill="auto"/>
          </w:tcPr>
          <w:p w:rsidR="007B5F32" w:rsidRPr="00A66F19" w:rsidRDefault="007B5F32" w:rsidP="00CA6A89">
            <w:pPr>
              <w:spacing w:after="0" w:line="240" w:lineRule="auto"/>
              <w:jc w:val="left"/>
              <w:rPr>
                <w:rFonts w:asciiTheme="minorHAnsi" w:hAnsiTheme="minorHAnsi" w:cstheme="minorHAnsi"/>
                <w:lang w:val="en-GB"/>
              </w:rPr>
            </w:pPr>
          </w:p>
        </w:tc>
        <w:tc>
          <w:tcPr>
            <w:tcW w:w="1408" w:type="dxa"/>
          </w:tcPr>
          <w:p w:rsidR="007B5F32" w:rsidRPr="00A66F19" w:rsidRDefault="007B5F32" w:rsidP="00CA6A89">
            <w:pPr>
              <w:spacing w:after="0" w:line="240" w:lineRule="auto"/>
              <w:rPr>
                <w:rFonts w:asciiTheme="minorHAnsi" w:hAnsiTheme="minorHAnsi" w:cstheme="minorHAnsi"/>
                <w:lang w:val="en-GB"/>
              </w:rPr>
            </w:pPr>
          </w:p>
        </w:tc>
        <w:tc>
          <w:tcPr>
            <w:tcW w:w="1721" w:type="dxa"/>
          </w:tcPr>
          <w:p w:rsidR="007B5F32" w:rsidRPr="00A66F19" w:rsidRDefault="007B5F32" w:rsidP="005C6D60">
            <w:pPr>
              <w:spacing w:after="0" w:line="240" w:lineRule="auto"/>
              <w:jc w:val="left"/>
              <w:rPr>
                <w:rFonts w:asciiTheme="minorHAnsi" w:hAnsiTheme="minorHAnsi" w:cstheme="minorHAnsi"/>
                <w:lang w:val="en-GB"/>
              </w:rPr>
            </w:pPr>
          </w:p>
        </w:tc>
        <w:tc>
          <w:tcPr>
            <w:tcW w:w="4530" w:type="dxa"/>
            <w:shd w:val="clear" w:color="auto" w:fill="auto"/>
          </w:tcPr>
          <w:p w:rsidR="007B5F32" w:rsidRPr="00A66F19" w:rsidRDefault="007B5F32"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16" w:name="_Toc456096779"/>
      <w:bookmarkStart w:id="17" w:name="_Toc456096828"/>
      <w:bookmarkEnd w:id="8"/>
      <w:r w:rsidRPr="00A66F19">
        <w:rPr>
          <w:rFonts w:asciiTheme="minorHAnsi" w:hAnsiTheme="minorHAnsi" w:cstheme="minorHAnsi"/>
          <w:lang w:val="en-GB"/>
        </w:rPr>
        <w:lastRenderedPageBreak/>
        <w:t>Table of content</w:t>
      </w:r>
      <w:bookmarkEnd w:id="16"/>
      <w:bookmarkEnd w:id="17"/>
    </w:p>
    <w:bookmarkStart w:id="18" w:name="_Toc456096780"/>
    <w:p w:rsidR="009238A8" w:rsidRDefault="000C7E81">
      <w:pPr>
        <w:pStyle w:val="TJ1"/>
        <w:rPr>
          <w:rFonts w:asciiTheme="minorHAnsi" w:eastAsiaTheme="minorEastAsia" w:hAnsiTheme="minorHAnsi" w:cstheme="minorBidi"/>
          <w:b w:val="0"/>
          <w:bCs w:val="0"/>
          <w:caps w:val="0"/>
          <w:noProof/>
          <w:sz w:val="22"/>
          <w:szCs w:val="22"/>
          <w:lang w:eastAsia="hu-HU"/>
        </w:rPr>
      </w:pPr>
      <w:r w:rsidRPr="000C7E81">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0C7E81">
        <w:rPr>
          <w:rFonts w:asciiTheme="minorHAnsi" w:hAnsiTheme="minorHAnsi" w:cstheme="minorHAnsi"/>
          <w:caps w:val="0"/>
          <w:lang w:val="en-GB"/>
        </w:rPr>
        <w:fldChar w:fldCharType="separate"/>
      </w:r>
      <w:hyperlink w:anchor="_Toc456096827" w:history="1">
        <w:r w:rsidR="009238A8" w:rsidRPr="00695331">
          <w:rPr>
            <w:rStyle w:val="Hiperhivatkozs"/>
            <w:rFonts w:cstheme="minorHAnsi"/>
            <w:noProof/>
            <w:lang w:val="en-GB"/>
          </w:rPr>
          <w:t>Modifications</w:t>
        </w:r>
        <w:r w:rsidR="009238A8">
          <w:rPr>
            <w:noProof/>
            <w:webHidden/>
          </w:rPr>
          <w:tab/>
        </w:r>
        <w:r>
          <w:rPr>
            <w:noProof/>
            <w:webHidden/>
          </w:rPr>
          <w:fldChar w:fldCharType="begin"/>
        </w:r>
        <w:r w:rsidR="009238A8">
          <w:rPr>
            <w:noProof/>
            <w:webHidden/>
          </w:rPr>
          <w:instrText xml:space="preserve"> PAGEREF _Toc456096827 \h </w:instrText>
        </w:r>
        <w:r>
          <w:rPr>
            <w:noProof/>
            <w:webHidden/>
          </w:rPr>
        </w:r>
        <w:r>
          <w:rPr>
            <w:noProof/>
            <w:webHidden/>
          </w:rPr>
          <w:fldChar w:fldCharType="separate"/>
        </w:r>
        <w:r w:rsidR="009238A8">
          <w:rPr>
            <w:noProof/>
            <w:webHidden/>
          </w:rPr>
          <w:t>2</w:t>
        </w:r>
        <w:r>
          <w:rPr>
            <w:noProof/>
            <w:webHidden/>
          </w:rPr>
          <w:fldChar w:fldCharType="end"/>
        </w:r>
      </w:hyperlink>
    </w:p>
    <w:p w:rsidR="009238A8" w:rsidRDefault="000C7E81">
      <w:pPr>
        <w:pStyle w:val="TJ1"/>
        <w:rPr>
          <w:rFonts w:asciiTheme="minorHAnsi" w:eastAsiaTheme="minorEastAsia" w:hAnsiTheme="minorHAnsi" w:cstheme="minorBidi"/>
          <w:b w:val="0"/>
          <w:bCs w:val="0"/>
          <w:caps w:val="0"/>
          <w:noProof/>
          <w:sz w:val="22"/>
          <w:szCs w:val="22"/>
          <w:lang w:eastAsia="hu-HU"/>
        </w:rPr>
      </w:pPr>
      <w:hyperlink w:anchor="_Toc456096828" w:history="1">
        <w:r w:rsidR="009238A8" w:rsidRPr="00695331">
          <w:rPr>
            <w:rStyle w:val="Hiperhivatkozs"/>
            <w:rFonts w:cstheme="minorHAnsi"/>
            <w:noProof/>
            <w:lang w:val="en-GB"/>
          </w:rPr>
          <w:t>Table of content</w:t>
        </w:r>
        <w:r w:rsidR="009238A8">
          <w:rPr>
            <w:noProof/>
            <w:webHidden/>
          </w:rPr>
          <w:tab/>
        </w:r>
        <w:r>
          <w:rPr>
            <w:noProof/>
            <w:webHidden/>
          </w:rPr>
          <w:fldChar w:fldCharType="begin"/>
        </w:r>
        <w:r w:rsidR="009238A8">
          <w:rPr>
            <w:noProof/>
            <w:webHidden/>
          </w:rPr>
          <w:instrText xml:space="preserve"> PAGEREF _Toc456096828 \h </w:instrText>
        </w:r>
        <w:r>
          <w:rPr>
            <w:noProof/>
            <w:webHidden/>
          </w:rPr>
        </w:r>
        <w:r>
          <w:rPr>
            <w:noProof/>
            <w:webHidden/>
          </w:rPr>
          <w:fldChar w:fldCharType="separate"/>
        </w:r>
        <w:r w:rsidR="009238A8">
          <w:rPr>
            <w:noProof/>
            <w:webHidden/>
          </w:rPr>
          <w:t>3</w:t>
        </w:r>
        <w:r>
          <w:rPr>
            <w:noProof/>
            <w:webHidden/>
          </w:rPr>
          <w:fldChar w:fldCharType="end"/>
        </w:r>
      </w:hyperlink>
    </w:p>
    <w:p w:rsidR="009238A8" w:rsidRDefault="000C7E81">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009238A8" w:rsidRPr="00695331">
          <w:rPr>
            <w:rStyle w:val="Hiperhivatkozs"/>
            <w:noProof/>
            <w:lang w:val="en-GB"/>
          </w:rPr>
          <w:t>1</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Introduction</w:t>
        </w:r>
        <w:r w:rsidR="009238A8">
          <w:rPr>
            <w:noProof/>
            <w:webHidden/>
          </w:rPr>
          <w:tab/>
        </w:r>
        <w:r>
          <w:rPr>
            <w:noProof/>
            <w:webHidden/>
          </w:rPr>
          <w:fldChar w:fldCharType="begin"/>
        </w:r>
        <w:r w:rsidR="009238A8">
          <w:rPr>
            <w:noProof/>
            <w:webHidden/>
          </w:rPr>
          <w:instrText xml:space="preserve"> PAGEREF _Toc456096829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009238A8" w:rsidRPr="00695331">
          <w:rPr>
            <w:rStyle w:val="Hiperhivatkozs"/>
            <w:noProof/>
            <w:lang w:val="en-GB"/>
          </w:rPr>
          <w:t>1.1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Lightweight integration summary</w:t>
        </w:r>
        <w:r w:rsidR="009238A8">
          <w:rPr>
            <w:noProof/>
            <w:webHidden/>
          </w:rPr>
          <w:tab/>
        </w:r>
        <w:r>
          <w:rPr>
            <w:noProof/>
            <w:webHidden/>
          </w:rPr>
          <w:fldChar w:fldCharType="begin"/>
        </w:r>
        <w:r w:rsidR="009238A8">
          <w:rPr>
            <w:noProof/>
            <w:webHidden/>
          </w:rPr>
          <w:instrText xml:space="preserve"> PAGEREF _Toc456096830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009238A8" w:rsidRPr="00695331">
          <w:rPr>
            <w:rStyle w:val="Hiperhivatkozs"/>
            <w:noProof/>
            <w:lang w:val="en-GB" w:eastAsia="hu-HU"/>
          </w:rPr>
          <w:t>1.2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Scope of the document</w:t>
        </w:r>
        <w:r w:rsidR="009238A8">
          <w:rPr>
            <w:noProof/>
            <w:webHidden/>
          </w:rPr>
          <w:tab/>
        </w:r>
        <w:r>
          <w:rPr>
            <w:noProof/>
            <w:webHidden/>
          </w:rPr>
          <w:fldChar w:fldCharType="begin"/>
        </w:r>
        <w:r w:rsidR="009238A8">
          <w:rPr>
            <w:noProof/>
            <w:webHidden/>
          </w:rPr>
          <w:instrText xml:space="preserve"> PAGEREF _Toc456096831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009238A8" w:rsidRPr="00695331">
          <w:rPr>
            <w:rStyle w:val="Hiperhivatkozs"/>
            <w:noProof/>
            <w:lang w:val="en-GB" w:eastAsia="hu-HU"/>
          </w:rPr>
          <w:t>1.3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Referenced documents</w:t>
        </w:r>
        <w:r w:rsidR="009238A8">
          <w:rPr>
            <w:noProof/>
            <w:webHidden/>
          </w:rPr>
          <w:tab/>
        </w:r>
        <w:r>
          <w:rPr>
            <w:noProof/>
            <w:webHidden/>
          </w:rPr>
          <w:fldChar w:fldCharType="begin"/>
        </w:r>
        <w:r w:rsidR="009238A8">
          <w:rPr>
            <w:noProof/>
            <w:webHidden/>
          </w:rPr>
          <w:instrText xml:space="preserve"> PAGEREF _Toc456096832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009238A8" w:rsidRPr="00695331">
          <w:rPr>
            <w:rStyle w:val="Hiperhivatkozs"/>
            <w:noProof/>
            <w:lang w:val="en-GB"/>
          </w:rPr>
          <w:t>1.4</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Aim of the document</w:t>
        </w:r>
        <w:r w:rsidR="009238A8">
          <w:rPr>
            <w:noProof/>
            <w:webHidden/>
          </w:rPr>
          <w:tab/>
        </w:r>
        <w:r>
          <w:rPr>
            <w:noProof/>
            <w:webHidden/>
          </w:rPr>
          <w:fldChar w:fldCharType="begin"/>
        </w:r>
        <w:r w:rsidR="009238A8">
          <w:rPr>
            <w:noProof/>
            <w:webHidden/>
          </w:rPr>
          <w:instrText xml:space="preserve"> PAGEREF _Toc456096833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009238A8" w:rsidRPr="00695331">
          <w:rPr>
            <w:rStyle w:val="Hiperhivatkozs"/>
            <w:noProof/>
            <w:lang w:val="en-GB"/>
          </w:rPr>
          <w:t>1.5</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Terminologies and acronyms</w:t>
        </w:r>
        <w:r w:rsidR="009238A8">
          <w:rPr>
            <w:noProof/>
            <w:webHidden/>
          </w:rPr>
          <w:tab/>
        </w:r>
        <w:r>
          <w:rPr>
            <w:noProof/>
            <w:webHidden/>
          </w:rPr>
          <w:fldChar w:fldCharType="begin"/>
        </w:r>
        <w:r w:rsidR="009238A8">
          <w:rPr>
            <w:noProof/>
            <w:webHidden/>
          </w:rPr>
          <w:instrText xml:space="preserve"> PAGEREF _Toc456096834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0C7E81">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009238A8" w:rsidRPr="00695331">
          <w:rPr>
            <w:rStyle w:val="Hiperhivatkozs"/>
            <w:noProof/>
            <w:lang w:val="en-GB"/>
          </w:rPr>
          <w:t>2</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High level requirements</w:t>
        </w:r>
        <w:r w:rsidR="009238A8">
          <w:rPr>
            <w:noProof/>
            <w:webHidden/>
          </w:rPr>
          <w:tab/>
        </w:r>
        <w:r>
          <w:rPr>
            <w:noProof/>
            <w:webHidden/>
          </w:rPr>
          <w:fldChar w:fldCharType="begin"/>
        </w:r>
        <w:r w:rsidR="009238A8">
          <w:rPr>
            <w:noProof/>
            <w:webHidden/>
          </w:rPr>
          <w:instrText xml:space="preserve"> PAGEREF _Toc456096835 \h </w:instrText>
        </w:r>
        <w:r>
          <w:rPr>
            <w:noProof/>
            <w:webHidden/>
          </w:rPr>
        </w:r>
        <w:r>
          <w:rPr>
            <w:noProof/>
            <w:webHidden/>
          </w:rPr>
          <w:fldChar w:fldCharType="separate"/>
        </w:r>
        <w:r w:rsidR="009238A8">
          <w:rPr>
            <w:noProof/>
            <w:webHidden/>
          </w:rPr>
          <w:t>6</w:t>
        </w:r>
        <w:r>
          <w:rPr>
            <w:noProof/>
            <w:webHidden/>
          </w:rPr>
          <w:fldChar w:fldCharType="end"/>
        </w:r>
      </w:hyperlink>
    </w:p>
    <w:p w:rsidR="009238A8" w:rsidRDefault="000C7E81">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009238A8" w:rsidRPr="00695331">
          <w:rPr>
            <w:rStyle w:val="Hiperhivatkozs"/>
            <w:noProof/>
            <w:lang w:val="en-GB"/>
          </w:rPr>
          <w:t>3</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Design</w:t>
        </w:r>
        <w:r w:rsidR="009238A8">
          <w:rPr>
            <w:noProof/>
            <w:webHidden/>
          </w:rPr>
          <w:tab/>
        </w:r>
        <w:r>
          <w:rPr>
            <w:noProof/>
            <w:webHidden/>
          </w:rPr>
          <w:fldChar w:fldCharType="begin"/>
        </w:r>
        <w:r w:rsidR="009238A8">
          <w:rPr>
            <w:noProof/>
            <w:webHidden/>
          </w:rPr>
          <w:instrText xml:space="preserve"> PAGEREF _Toc456096836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009238A8" w:rsidRPr="00695331">
          <w:rPr>
            <w:rStyle w:val="Hiperhivatkozs"/>
            <w:noProof/>
            <w:lang w:val="en-GB"/>
          </w:rPr>
          <w:t>3.1</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Architectural design</w:t>
        </w:r>
        <w:r w:rsidR="009238A8">
          <w:rPr>
            <w:noProof/>
            <w:webHidden/>
          </w:rPr>
          <w:tab/>
        </w:r>
        <w:r>
          <w:rPr>
            <w:noProof/>
            <w:webHidden/>
          </w:rPr>
          <w:fldChar w:fldCharType="begin"/>
        </w:r>
        <w:r w:rsidR="009238A8">
          <w:rPr>
            <w:noProof/>
            <w:webHidden/>
          </w:rPr>
          <w:instrText xml:space="preserve"> PAGEREF _Toc456096837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0C7E81">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009238A8" w:rsidRPr="00695331">
          <w:rPr>
            <w:rStyle w:val="Hiperhivatkozs"/>
            <w:noProof/>
            <w:lang w:val="en-GB"/>
          </w:rPr>
          <w:t>3.1.1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System architecture</w:t>
        </w:r>
        <w:r w:rsidR="009238A8">
          <w:rPr>
            <w:noProof/>
            <w:webHidden/>
          </w:rPr>
          <w:tab/>
        </w:r>
        <w:r>
          <w:rPr>
            <w:noProof/>
            <w:webHidden/>
          </w:rPr>
          <w:fldChar w:fldCharType="begin"/>
        </w:r>
        <w:r w:rsidR="009238A8">
          <w:rPr>
            <w:noProof/>
            <w:webHidden/>
          </w:rPr>
          <w:instrText xml:space="preserve"> PAGEREF _Toc456096838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0C7E81">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009238A8" w:rsidRPr="00695331">
          <w:rPr>
            <w:rStyle w:val="Hiperhivatkozs"/>
            <w:noProof/>
            <w:lang w:val="en-GB"/>
          </w:rPr>
          <w:t>3.1.2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Component structure</w:t>
        </w:r>
        <w:r w:rsidR="009238A8">
          <w:rPr>
            <w:noProof/>
            <w:webHidden/>
          </w:rPr>
          <w:tab/>
        </w:r>
        <w:r>
          <w:rPr>
            <w:noProof/>
            <w:webHidden/>
          </w:rPr>
          <w:fldChar w:fldCharType="begin"/>
        </w:r>
        <w:r w:rsidR="009238A8">
          <w:rPr>
            <w:noProof/>
            <w:webHidden/>
          </w:rPr>
          <w:instrText xml:space="preserve"> PAGEREF _Toc456096839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009238A8" w:rsidRPr="00695331">
          <w:rPr>
            <w:rStyle w:val="Hiperhivatkozs"/>
            <w:noProof/>
            <w:lang w:val="en-GB"/>
          </w:rPr>
          <w:t>3.1.2.1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Proxy</w:t>
        </w:r>
        <w:r w:rsidR="009238A8">
          <w:rPr>
            <w:noProof/>
            <w:webHidden/>
          </w:rPr>
          <w:tab/>
        </w:r>
        <w:r>
          <w:rPr>
            <w:noProof/>
            <w:webHidden/>
          </w:rPr>
          <w:fldChar w:fldCharType="begin"/>
        </w:r>
        <w:r w:rsidR="009238A8">
          <w:rPr>
            <w:noProof/>
            <w:webHidden/>
          </w:rPr>
          <w:instrText xml:space="preserve"> PAGEREF _Toc456096840 \h </w:instrText>
        </w:r>
        <w:r>
          <w:rPr>
            <w:noProof/>
            <w:webHidden/>
          </w:rPr>
        </w:r>
        <w:r>
          <w:rPr>
            <w:noProof/>
            <w:webHidden/>
          </w:rPr>
          <w:fldChar w:fldCharType="separate"/>
        </w:r>
        <w:r w:rsidR="009238A8">
          <w:rPr>
            <w:noProof/>
            <w:webHidden/>
          </w:rPr>
          <w:t>8</w:t>
        </w:r>
        <w:r>
          <w:rPr>
            <w:noProof/>
            <w:webHidden/>
          </w:rPr>
          <w:fldChar w:fldCharType="end"/>
        </w:r>
      </w:hyperlink>
    </w:p>
    <w:p w:rsidR="009238A8" w:rsidRDefault="000C7E81">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009238A8" w:rsidRPr="00695331">
          <w:rPr>
            <w:rStyle w:val="Hiperhivatkozs"/>
            <w:noProof/>
            <w:lang w:val="en-GB"/>
          </w:rPr>
          <w:t>3.1.3</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w:t>
        </w:r>
        <w:r w:rsidR="009238A8">
          <w:rPr>
            <w:noProof/>
            <w:webHidden/>
          </w:rPr>
          <w:tab/>
        </w:r>
        <w:r>
          <w:rPr>
            <w:noProof/>
            <w:webHidden/>
          </w:rPr>
          <w:fldChar w:fldCharType="begin"/>
        </w:r>
        <w:r w:rsidR="009238A8">
          <w:rPr>
            <w:noProof/>
            <w:webHidden/>
          </w:rPr>
          <w:instrText xml:space="preserve"> PAGEREF _Toc456096841 \h </w:instrText>
        </w:r>
        <w:r>
          <w:rPr>
            <w:noProof/>
            <w:webHidden/>
          </w:rPr>
        </w:r>
        <w:r>
          <w:rPr>
            <w:noProof/>
            <w:webHidden/>
          </w:rPr>
          <w:fldChar w:fldCharType="separate"/>
        </w:r>
        <w:r w:rsidR="009238A8">
          <w:rPr>
            <w:noProof/>
            <w:webHidden/>
          </w:rPr>
          <w:t>9</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009238A8" w:rsidRPr="00695331">
          <w:rPr>
            <w:rStyle w:val="Hiperhivatkozs"/>
            <w:noProof/>
            <w:lang w:val="en-GB"/>
          </w:rPr>
          <w:t>3.2</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Functional design</w:t>
        </w:r>
        <w:r w:rsidR="009238A8">
          <w:rPr>
            <w:noProof/>
            <w:webHidden/>
          </w:rPr>
          <w:tab/>
        </w:r>
        <w:r>
          <w:rPr>
            <w:noProof/>
            <w:webHidden/>
          </w:rPr>
          <w:fldChar w:fldCharType="begin"/>
        </w:r>
        <w:r w:rsidR="009238A8">
          <w:rPr>
            <w:noProof/>
            <w:webHidden/>
          </w:rPr>
          <w:instrText xml:space="preserve"> PAGEREF _Toc456096842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0C7E81">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009238A8" w:rsidRPr="00695331">
          <w:rPr>
            <w:rStyle w:val="Hiperhivatkozs"/>
            <w:noProof/>
            <w:lang w:val="en-GB"/>
          </w:rPr>
          <w:t>3.2.1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Proxy layer</w:t>
        </w:r>
        <w:r w:rsidR="009238A8">
          <w:rPr>
            <w:noProof/>
            <w:webHidden/>
          </w:rPr>
          <w:tab/>
        </w:r>
        <w:r>
          <w:rPr>
            <w:noProof/>
            <w:webHidden/>
          </w:rPr>
          <w:fldChar w:fldCharType="begin"/>
        </w:r>
        <w:r w:rsidR="009238A8">
          <w:rPr>
            <w:noProof/>
            <w:webHidden/>
          </w:rPr>
          <w:instrText xml:space="preserve"> PAGEREF _Toc456096843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009238A8" w:rsidRPr="00695331">
          <w:rPr>
            <w:rStyle w:val="Hiperhivatkozs"/>
            <w:noProof/>
            <w:lang w:val="en-GB"/>
          </w:rPr>
          <w:t>3.2.1.1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HTTPS termination</w:t>
        </w:r>
        <w:r w:rsidR="009238A8">
          <w:rPr>
            <w:noProof/>
            <w:webHidden/>
          </w:rPr>
          <w:tab/>
        </w:r>
        <w:r>
          <w:rPr>
            <w:noProof/>
            <w:webHidden/>
          </w:rPr>
          <w:fldChar w:fldCharType="begin"/>
        </w:r>
        <w:r w:rsidR="009238A8">
          <w:rPr>
            <w:noProof/>
            <w:webHidden/>
          </w:rPr>
          <w:instrText xml:space="preserve"> PAGEREF _Toc456096844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009238A8" w:rsidRPr="00695331">
          <w:rPr>
            <w:rStyle w:val="Hiperhivatkozs"/>
            <w:noProof/>
            <w:lang w:val="en-GB"/>
          </w:rPr>
          <w:t>3.2.1.2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Load balancing</w:t>
        </w:r>
        <w:r w:rsidR="009238A8">
          <w:rPr>
            <w:noProof/>
            <w:webHidden/>
          </w:rPr>
          <w:tab/>
        </w:r>
        <w:r>
          <w:rPr>
            <w:noProof/>
            <w:webHidden/>
          </w:rPr>
          <w:fldChar w:fldCharType="begin"/>
        </w:r>
        <w:r w:rsidR="009238A8">
          <w:rPr>
            <w:noProof/>
            <w:webHidden/>
          </w:rPr>
          <w:instrText xml:space="preserve"> PAGEREF _Toc456096845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009238A8" w:rsidRPr="00695331">
          <w:rPr>
            <w:rStyle w:val="Hiperhivatkozs"/>
            <w:noProof/>
            <w:lang w:val="en-GB"/>
          </w:rPr>
          <w:t>3.2.1.3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Client username forward from client cert</w:t>
        </w:r>
        <w:r w:rsidR="009238A8">
          <w:rPr>
            <w:noProof/>
            <w:webHidden/>
          </w:rPr>
          <w:tab/>
        </w:r>
        <w:r>
          <w:rPr>
            <w:noProof/>
            <w:webHidden/>
          </w:rPr>
          <w:fldChar w:fldCharType="begin"/>
        </w:r>
        <w:r w:rsidR="009238A8">
          <w:rPr>
            <w:noProof/>
            <w:webHidden/>
          </w:rPr>
          <w:instrText xml:space="preserve"> PAGEREF _Toc456096846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0C7E81">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009238A8" w:rsidRPr="00695331">
          <w:rPr>
            <w:rStyle w:val="Hiperhivatkozs"/>
            <w:noProof/>
            <w:lang w:val="en-GB"/>
          </w:rPr>
          <w:t>3.2.2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 layer</w:t>
        </w:r>
        <w:r w:rsidR="009238A8">
          <w:rPr>
            <w:noProof/>
            <w:webHidden/>
          </w:rPr>
          <w:tab/>
        </w:r>
        <w:r>
          <w:rPr>
            <w:noProof/>
            <w:webHidden/>
          </w:rPr>
          <w:fldChar w:fldCharType="begin"/>
        </w:r>
        <w:r w:rsidR="009238A8">
          <w:rPr>
            <w:noProof/>
            <w:webHidden/>
          </w:rPr>
          <w:instrText xml:space="preserve"> PAGEREF _Toc456096847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009238A8" w:rsidRPr="00695331">
          <w:rPr>
            <w:rStyle w:val="Hiperhivatkozs"/>
            <w:noProof/>
            <w:lang w:val="en-GB"/>
          </w:rPr>
          <w:t>3.2.2.1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Configuration</w:t>
        </w:r>
        <w:r w:rsidR="009238A8">
          <w:rPr>
            <w:noProof/>
            <w:webHidden/>
          </w:rPr>
          <w:tab/>
        </w:r>
        <w:r>
          <w:rPr>
            <w:noProof/>
            <w:webHidden/>
          </w:rPr>
          <w:fldChar w:fldCharType="begin"/>
        </w:r>
        <w:r w:rsidR="009238A8">
          <w:rPr>
            <w:noProof/>
            <w:webHidden/>
          </w:rPr>
          <w:instrText xml:space="preserve"> PAGEREF _Toc456096848 \h </w:instrText>
        </w:r>
        <w:r>
          <w:rPr>
            <w:noProof/>
            <w:webHidden/>
          </w:rPr>
        </w:r>
        <w:r>
          <w:rPr>
            <w:noProof/>
            <w:webHidden/>
          </w:rPr>
          <w:fldChar w:fldCharType="separate"/>
        </w:r>
        <w:r w:rsidR="009238A8">
          <w:rPr>
            <w:noProof/>
            <w:webHidden/>
          </w:rPr>
          <w:t>12</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009238A8" w:rsidRPr="00695331">
          <w:rPr>
            <w:rStyle w:val="Hiperhivatkozs"/>
            <w:noProof/>
            <w:lang w:val="en-GB"/>
          </w:rPr>
          <w:t>3.2.2.2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Routig</w:t>
        </w:r>
        <w:r w:rsidR="009238A8">
          <w:rPr>
            <w:noProof/>
            <w:webHidden/>
          </w:rPr>
          <w:tab/>
        </w:r>
        <w:r>
          <w:rPr>
            <w:noProof/>
            <w:webHidden/>
          </w:rPr>
          <w:fldChar w:fldCharType="begin"/>
        </w:r>
        <w:r w:rsidR="009238A8">
          <w:rPr>
            <w:noProof/>
            <w:webHidden/>
          </w:rPr>
          <w:instrText xml:space="preserve"> PAGEREF _Toc456096849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009238A8" w:rsidRPr="00695331">
          <w:rPr>
            <w:rStyle w:val="Hiperhivatkozs"/>
            <w:noProof/>
            <w:lang w:val="en-GB"/>
          </w:rPr>
          <w:t>3.2.2.3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Authentication and authorization</w:t>
        </w:r>
        <w:r w:rsidR="009238A8">
          <w:rPr>
            <w:noProof/>
            <w:webHidden/>
          </w:rPr>
          <w:tab/>
        </w:r>
        <w:r>
          <w:rPr>
            <w:noProof/>
            <w:webHidden/>
          </w:rPr>
          <w:fldChar w:fldCharType="begin"/>
        </w:r>
        <w:r w:rsidR="009238A8">
          <w:rPr>
            <w:noProof/>
            <w:webHidden/>
          </w:rPr>
          <w:instrText xml:space="preserve"> PAGEREF _Toc456096850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009238A8" w:rsidRPr="00695331">
          <w:rPr>
            <w:rStyle w:val="Hiperhivatkozs"/>
            <w:noProof/>
            <w:lang w:val="en-GB"/>
          </w:rPr>
          <w:t>3.2.2.4</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logging</w:t>
        </w:r>
        <w:r w:rsidR="009238A8">
          <w:rPr>
            <w:noProof/>
            <w:webHidden/>
          </w:rPr>
          <w:tab/>
        </w:r>
        <w:r>
          <w:rPr>
            <w:noProof/>
            <w:webHidden/>
          </w:rPr>
          <w:fldChar w:fldCharType="begin"/>
        </w:r>
        <w:r w:rsidR="009238A8">
          <w:rPr>
            <w:noProof/>
            <w:webHidden/>
          </w:rPr>
          <w:instrText xml:space="preserve"> PAGEREF _Toc456096851 \h </w:instrText>
        </w:r>
        <w:r>
          <w:rPr>
            <w:noProof/>
            <w:webHidden/>
          </w:rPr>
        </w:r>
        <w:r>
          <w:rPr>
            <w:noProof/>
            <w:webHidden/>
          </w:rPr>
          <w:fldChar w:fldCharType="separate"/>
        </w:r>
        <w:r w:rsidR="009238A8">
          <w:rPr>
            <w:noProof/>
            <w:webHidden/>
          </w:rPr>
          <w:t>15</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009238A8" w:rsidRPr="00695331">
          <w:rPr>
            <w:rStyle w:val="Hiperhivatkozs"/>
            <w:noProof/>
            <w:lang w:val="en-GB"/>
          </w:rPr>
          <w:t>3.2.2.5</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validation</w:t>
        </w:r>
        <w:r w:rsidR="009238A8">
          <w:rPr>
            <w:noProof/>
            <w:webHidden/>
          </w:rPr>
          <w:tab/>
        </w:r>
        <w:r>
          <w:rPr>
            <w:noProof/>
            <w:webHidden/>
          </w:rPr>
          <w:fldChar w:fldCharType="begin"/>
        </w:r>
        <w:r w:rsidR="009238A8">
          <w:rPr>
            <w:noProof/>
            <w:webHidden/>
          </w:rPr>
          <w:instrText xml:space="preserve"> PAGEREF _Toc456096852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009238A8" w:rsidRPr="00695331">
          <w:rPr>
            <w:rStyle w:val="Hiperhivatkozs"/>
            <w:noProof/>
            <w:lang w:val="en-GB"/>
          </w:rPr>
          <w:t>3.2.2.6</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throttling</w:t>
        </w:r>
        <w:r w:rsidR="009238A8">
          <w:rPr>
            <w:noProof/>
            <w:webHidden/>
          </w:rPr>
          <w:tab/>
        </w:r>
        <w:r>
          <w:rPr>
            <w:noProof/>
            <w:webHidden/>
          </w:rPr>
          <w:fldChar w:fldCharType="begin"/>
        </w:r>
        <w:r w:rsidR="009238A8">
          <w:rPr>
            <w:noProof/>
            <w:webHidden/>
          </w:rPr>
          <w:instrText xml:space="preserve"> PAGEREF _Toc456096853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0C7E81">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009238A8" w:rsidRPr="00695331">
          <w:rPr>
            <w:rStyle w:val="Hiperhivatkozs"/>
            <w:noProof/>
            <w:lang w:val="en-GB"/>
          </w:rPr>
          <w:t>3.2.2.7</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xrt</w:t>
        </w:r>
        <w:r w:rsidR="009238A8">
          <w:rPr>
            <w:noProof/>
            <w:webHidden/>
          </w:rPr>
          <w:tab/>
        </w:r>
        <w:r>
          <w:rPr>
            <w:noProof/>
            <w:webHidden/>
          </w:rPr>
          <w:fldChar w:fldCharType="begin"/>
        </w:r>
        <w:r w:rsidR="009238A8">
          <w:rPr>
            <w:noProof/>
            <w:webHidden/>
          </w:rPr>
          <w:instrText xml:space="preserve"> PAGEREF _Toc456096854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0C7E81">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009238A8" w:rsidRPr="00695331">
          <w:rPr>
            <w:rStyle w:val="Hiperhivatkozs"/>
            <w:noProof/>
            <w:lang w:val="en-GB"/>
          </w:rPr>
          <w:t>4</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Appendixes</w:t>
        </w:r>
        <w:r w:rsidR="009238A8">
          <w:rPr>
            <w:noProof/>
            <w:webHidden/>
          </w:rPr>
          <w:tab/>
        </w:r>
        <w:r>
          <w:rPr>
            <w:noProof/>
            <w:webHidden/>
          </w:rPr>
          <w:fldChar w:fldCharType="begin"/>
        </w:r>
        <w:r w:rsidR="009238A8">
          <w:rPr>
            <w:noProof/>
            <w:webHidden/>
          </w:rPr>
          <w:instrText xml:space="preserve"> PAGEREF _Toc456096855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009238A8" w:rsidRPr="00695331">
          <w:rPr>
            <w:rStyle w:val="Hiperhivatkozs"/>
            <w:noProof/>
            <w:lang w:val="en-US"/>
          </w:rPr>
          <w:t>4.1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Security configuration schema</w:t>
        </w:r>
        <w:r w:rsidR="009238A8">
          <w:rPr>
            <w:noProof/>
            <w:webHidden/>
          </w:rPr>
          <w:tab/>
        </w:r>
        <w:r>
          <w:rPr>
            <w:noProof/>
            <w:webHidden/>
          </w:rPr>
          <w:fldChar w:fldCharType="begin"/>
        </w:r>
        <w:r w:rsidR="009238A8">
          <w:rPr>
            <w:noProof/>
            <w:webHidden/>
          </w:rPr>
          <w:instrText xml:space="preserve"> PAGEREF _Toc456096856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009238A8" w:rsidRPr="00695331">
          <w:rPr>
            <w:rStyle w:val="Hiperhivatkozs"/>
            <w:noProof/>
            <w:lang w:val="en-US"/>
          </w:rPr>
          <w:t>4.2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schema</w:t>
        </w:r>
        <w:r w:rsidR="009238A8">
          <w:rPr>
            <w:noProof/>
            <w:webHidden/>
          </w:rPr>
          <w:tab/>
        </w:r>
        <w:r>
          <w:rPr>
            <w:noProof/>
            <w:webHidden/>
          </w:rPr>
          <w:fldChar w:fldCharType="begin"/>
        </w:r>
        <w:r w:rsidR="009238A8">
          <w:rPr>
            <w:noProof/>
            <w:webHidden/>
          </w:rPr>
          <w:instrText xml:space="preserve"> PAGEREF _Toc456096857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0C7E81">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009238A8" w:rsidRPr="00695331">
          <w:rPr>
            <w:rStyle w:val="Hiperhivatkozs"/>
            <w:noProof/>
            <w:lang w:val="en-US"/>
          </w:rPr>
          <w:t>4.3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sample</w:t>
        </w:r>
        <w:r w:rsidR="009238A8">
          <w:rPr>
            <w:noProof/>
            <w:webHidden/>
          </w:rPr>
          <w:tab/>
        </w:r>
        <w:r>
          <w:rPr>
            <w:noProof/>
            <w:webHidden/>
          </w:rPr>
          <w:fldChar w:fldCharType="begin"/>
        </w:r>
        <w:r w:rsidR="009238A8">
          <w:rPr>
            <w:noProof/>
            <w:webHidden/>
          </w:rPr>
          <w:instrText xml:space="preserve"> PAGEREF _Toc456096858 \h </w:instrText>
        </w:r>
        <w:r>
          <w:rPr>
            <w:noProof/>
            <w:webHidden/>
          </w:rPr>
        </w:r>
        <w:r>
          <w:rPr>
            <w:noProof/>
            <w:webHidden/>
          </w:rPr>
          <w:fldChar w:fldCharType="separate"/>
        </w:r>
        <w:r w:rsidR="009238A8">
          <w:rPr>
            <w:noProof/>
            <w:webHidden/>
          </w:rPr>
          <w:t>17</w:t>
        </w:r>
        <w:r>
          <w:rPr>
            <w:noProof/>
            <w:webHidden/>
          </w:rPr>
          <w:fldChar w:fldCharType="end"/>
        </w:r>
      </w:hyperlink>
    </w:p>
    <w:p w:rsidR="00672D42" w:rsidRPr="00A66F19" w:rsidRDefault="000C7E81"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19" w:name="_Toc456096829"/>
      <w:r w:rsidR="00B44B8D" w:rsidRPr="00A66F19">
        <w:rPr>
          <w:rFonts w:asciiTheme="minorHAnsi" w:hAnsiTheme="minorHAnsi" w:cstheme="minorHAnsi"/>
          <w:lang w:val="en-GB"/>
        </w:rPr>
        <w:t>Introduction</w:t>
      </w:r>
      <w:bookmarkEnd w:id="18"/>
      <w:bookmarkEnd w:id="19"/>
    </w:p>
    <w:p w:rsidR="00837E29" w:rsidRPr="00A66F19" w:rsidRDefault="000D33A4" w:rsidP="00837E29">
      <w:pPr>
        <w:pStyle w:val="Cmsor2"/>
        <w:rPr>
          <w:rFonts w:asciiTheme="minorHAnsi" w:hAnsiTheme="minorHAnsi" w:cstheme="minorHAnsi"/>
          <w:lang w:val="en-GB"/>
        </w:rPr>
      </w:pPr>
      <w:bookmarkStart w:id="20" w:name="_Toc456096781"/>
      <w:bookmarkStart w:id="21" w:name="_Toc456096830"/>
      <w:r w:rsidRPr="00A66F19">
        <w:rPr>
          <w:rFonts w:asciiTheme="minorHAnsi" w:hAnsiTheme="minorHAnsi" w:cstheme="minorHAnsi"/>
          <w:lang w:val="en-GB"/>
        </w:rPr>
        <w:t>Lightweight integration summary</w:t>
      </w:r>
      <w:bookmarkEnd w:id="20"/>
      <w:bookmarkEnd w:id="21"/>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22" w:name="_Toc314212901"/>
      <w:bookmarkStart w:id="23" w:name="_Toc327952195"/>
      <w:bookmarkStart w:id="24" w:name="_Toc365530093"/>
      <w:bookmarkStart w:id="25" w:name="_Toc456096782"/>
      <w:bookmarkStart w:id="26" w:name="_Toc456096831"/>
      <w:r w:rsidRPr="00A66F19">
        <w:rPr>
          <w:rFonts w:asciiTheme="minorHAnsi" w:hAnsiTheme="minorHAnsi" w:cstheme="minorHAnsi"/>
          <w:lang w:val="en-GB" w:eastAsia="hu-HU"/>
        </w:rPr>
        <w:t>Scope of the document</w:t>
      </w:r>
      <w:bookmarkEnd w:id="22"/>
      <w:bookmarkEnd w:id="23"/>
      <w:bookmarkEnd w:id="24"/>
      <w:bookmarkEnd w:id="25"/>
      <w:bookmarkEnd w:id="26"/>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ding to the requirements.</w:t>
      </w:r>
    </w:p>
    <w:p w:rsidR="005E6FD4" w:rsidRPr="00A66F19" w:rsidRDefault="003A73FC" w:rsidP="00643464">
      <w:pPr>
        <w:pStyle w:val="Cmsor2"/>
        <w:rPr>
          <w:rFonts w:asciiTheme="minorHAnsi" w:hAnsiTheme="minorHAnsi" w:cstheme="minorHAnsi"/>
          <w:lang w:val="en-GB" w:eastAsia="hu-HU"/>
        </w:rPr>
      </w:pPr>
      <w:bookmarkStart w:id="27" w:name="_Toc456096783"/>
      <w:bookmarkStart w:id="28" w:name="_Toc456096832"/>
      <w:r w:rsidRPr="00A66F19">
        <w:rPr>
          <w:rFonts w:asciiTheme="minorHAnsi" w:hAnsiTheme="minorHAnsi" w:cstheme="minorHAnsi"/>
          <w:lang w:val="en-GB" w:eastAsia="hu-HU"/>
        </w:rPr>
        <w:t>Referenced documents</w:t>
      </w:r>
      <w:bookmarkEnd w:id="27"/>
      <w:bookmarkEnd w:id="28"/>
    </w:p>
    <w:p w:rsidR="00F6753F" w:rsidRPr="00A66F19"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Lighweight_Integration_v7.docx ( specification )</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29" w:name="_Toc364864539"/>
      <w:bookmarkStart w:id="30" w:name="_Toc365530094"/>
      <w:bookmarkStart w:id="31" w:name="_Toc456096784"/>
      <w:bookmarkStart w:id="32" w:name="_Toc456096833"/>
      <w:r w:rsidRPr="00A66F19">
        <w:rPr>
          <w:rFonts w:asciiTheme="minorHAnsi" w:hAnsiTheme="minorHAnsi" w:cstheme="minorHAnsi"/>
          <w:lang w:val="en-GB"/>
        </w:rPr>
        <w:t>Aim of the document</w:t>
      </w:r>
      <w:bookmarkEnd w:id="29"/>
      <w:bookmarkEnd w:id="30"/>
      <w:bookmarkEnd w:id="31"/>
      <w:bookmarkEnd w:id="32"/>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FE3044" w:rsidRPr="00A66F19">
        <w:rPr>
          <w:rFonts w:asciiTheme="minorHAnsi" w:hAnsiTheme="minorHAnsi" w:cstheme="minorHAnsi"/>
          <w:lang w:val="en-GB"/>
        </w:rPr>
        <w:t xml:space="preserve">requirements defined in the </w:t>
      </w:r>
      <w:r w:rsidR="00F6753F" w:rsidRPr="00A66F19">
        <w:rPr>
          <w:rFonts w:asciiTheme="minorHAnsi" w:hAnsiTheme="minorHAnsi" w:cstheme="minorHAnsi"/>
          <w:lang w:val="en-GB"/>
        </w:rPr>
        <w:t>specification</w:t>
      </w:r>
      <w:r w:rsidR="00FE3044" w:rsidRPr="00A66F19">
        <w:rPr>
          <w:rFonts w:asciiTheme="minorHAnsi" w:hAnsiTheme="minorHAnsi" w:cstheme="minorHAnsi"/>
          <w:lang w:val="en-GB"/>
        </w:rPr>
        <w:t xml:space="preserve"> documents</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33" w:name="_Toc456096785"/>
      <w:bookmarkStart w:id="34" w:name="_Toc456096834"/>
      <w:r w:rsidRPr="00A66F19">
        <w:rPr>
          <w:rFonts w:asciiTheme="minorHAnsi" w:hAnsiTheme="minorHAnsi" w:cstheme="minorHAnsi"/>
          <w:lang w:val="en-GB"/>
        </w:rPr>
        <w:t>Terminologies and acronyms</w:t>
      </w:r>
      <w:bookmarkEnd w:id="33"/>
      <w:bookmarkEnd w:id="34"/>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Del="009F4477" w:rsidTr="000056FD">
        <w:trPr>
          <w:del w:id="35" w:author="Paróczi Zsolt" w:date="2016-09-17T08:57:00Z"/>
        </w:trPr>
        <w:tc>
          <w:tcPr>
            <w:tcW w:w="2820" w:type="dxa"/>
            <w:shd w:val="clear" w:color="auto" w:fill="auto"/>
            <w:vAlign w:val="center"/>
          </w:tcPr>
          <w:p w:rsidR="002F4FBE" w:rsidRPr="00A66F19" w:rsidDel="009F4477" w:rsidRDefault="002F4FBE" w:rsidP="00553122">
            <w:pPr>
              <w:spacing w:after="0" w:line="240" w:lineRule="auto"/>
              <w:jc w:val="left"/>
              <w:rPr>
                <w:del w:id="36" w:author="Paróczi Zsolt" w:date="2016-09-17T08:57:00Z"/>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Del="009F4477" w:rsidRDefault="002F4FBE" w:rsidP="00334A24">
            <w:pPr>
              <w:spacing w:after="0" w:line="240" w:lineRule="auto"/>
              <w:jc w:val="left"/>
              <w:rPr>
                <w:del w:id="37" w:author="Paróczi Zsolt" w:date="2016-09-17T08:57:00Z"/>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9F4477" w:rsidRPr="00A66F19" w:rsidTr="000056FD">
        <w:trPr>
          <w:ins w:id="38" w:author="Paróczi Zsolt" w:date="2016-09-17T08:57:00Z"/>
        </w:trPr>
        <w:tc>
          <w:tcPr>
            <w:tcW w:w="2820" w:type="dxa"/>
            <w:shd w:val="clear" w:color="auto" w:fill="auto"/>
            <w:vAlign w:val="center"/>
          </w:tcPr>
          <w:p w:rsidR="009F4477" w:rsidRPr="00A66F19" w:rsidRDefault="009F4477" w:rsidP="00553122">
            <w:pPr>
              <w:spacing w:after="0" w:line="240" w:lineRule="auto"/>
              <w:jc w:val="left"/>
              <w:rPr>
                <w:ins w:id="39" w:author="Paróczi Zsolt" w:date="2016-09-17T08:57:00Z"/>
                <w:rFonts w:asciiTheme="minorHAnsi" w:hAnsiTheme="minorHAnsi" w:cstheme="minorHAnsi"/>
                <w:noProof/>
                <w:color w:val="000000"/>
                <w:sz w:val="24"/>
                <w:szCs w:val="18"/>
                <w:lang w:val="en-GB"/>
              </w:rPr>
            </w:pPr>
            <w:ins w:id="40" w:author="Paróczi Zsolt" w:date="2016-09-17T08:57:00Z">
              <w:r>
                <w:rPr>
                  <w:rFonts w:asciiTheme="minorHAnsi" w:hAnsiTheme="minorHAnsi" w:cstheme="minorHAnsi"/>
                  <w:noProof/>
                  <w:color w:val="000000"/>
                  <w:sz w:val="24"/>
                  <w:szCs w:val="18"/>
                  <w:lang w:val="en-GB"/>
                </w:rPr>
                <w:t>Haldler</w:t>
              </w:r>
            </w:ins>
          </w:p>
        </w:tc>
        <w:tc>
          <w:tcPr>
            <w:tcW w:w="6390" w:type="dxa"/>
            <w:shd w:val="clear" w:color="auto" w:fill="auto"/>
            <w:vAlign w:val="center"/>
          </w:tcPr>
          <w:p w:rsidR="009F4477" w:rsidRPr="00A66F19" w:rsidRDefault="009F4477" w:rsidP="00553122">
            <w:pPr>
              <w:spacing w:after="0" w:line="240" w:lineRule="auto"/>
              <w:jc w:val="left"/>
              <w:rPr>
                <w:ins w:id="41" w:author="Paróczi Zsolt" w:date="2016-09-17T08:57:00Z"/>
                <w:rFonts w:asciiTheme="minorHAnsi" w:hAnsiTheme="minorHAnsi" w:cstheme="minorHAnsi"/>
                <w:noProof/>
                <w:color w:val="000000"/>
                <w:sz w:val="24"/>
                <w:szCs w:val="18"/>
                <w:lang w:val="en-GB"/>
              </w:rPr>
            </w:pPr>
            <w:ins w:id="42" w:author="Paróczi Zsolt" w:date="2016-09-17T08:57:00Z">
              <w:r>
                <w:rPr>
                  <w:rFonts w:asciiTheme="minorHAnsi" w:hAnsiTheme="minorHAnsi" w:cstheme="minorHAnsi"/>
                  <w:noProof/>
                  <w:color w:val="000000"/>
                  <w:sz w:val="24"/>
                  <w:szCs w:val="18"/>
                  <w:lang w:val="en-GB"/>
                </w:rPr>
                <w:t>Undertow filter like component to handle an incoming request in custom way.</w:t>
              </w:r>
            </w:ins>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lastRenderedPageBreak/>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Del="009F4477" w:rsidTr="000056FD">
        <w:trPr>
          <w:del w:id="43" w:author="Paróczi Zsolt" w:date="2016-09-17T08:58:00Z"/>
        </w:trPr>
        <w:tc>
          <w:tcPr>
            <w:tcW w:w="2820" w:type="dxa"/>
            <w:shd w:val="clear" w:color="auto" w:fill="auto"/>
            <w:vAlign w:val="center"/>
          </w:tcPr>
          <w:p w:rsidR="00334A24" w:rsidRPr="00A66F19" w:rsidDel="009F4477" w:rsidRDefault="00334A24" w:rsidP="004230AB">
            <w:pPr>
              <w:spacing w:after="0" w:line="240" w:lineRule="auto"/>
              <w:jc w:val="left"/>
              <w:rPr>
                <w:del w:id="44" w:author="Paróczi Zsolt" w:date="2016-09-17T08:58:00Z"/>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Del="009F4477" w:rsidRDefault="00334A24" w:rsidP="00735A2A">
            <w:pPr>
              <w:spacing w:after="0" w:line="240" w:lineRule="auto"/>
              <w:jc w:val="left"/>
              <w:rPr>
                <w:del w:id="45" w:author="Paróczi Zsolt" w:date="2016-09-17T08:58:00Z"/>
                <w:rFonts w:asciiTheme="minorHAnsi" w:hAnsiTheme="minorHAnsi" w:cstheme="minorHAnsi"/>
                <w:noProof/>
                <w:color w:val="000000"/>
                <w:sz w:val="24"/>
                <w:szCs w:val="18"/>
                <w:lang w:val="en-GB"/>
              </w:rPr>
            </w:pPr>
          </w:p>
        </w:tc>
      </w:tr>
      <w:tr w:rsidR="00FE3044" w:rsidRPr="00A66F19" w:rsidDel="009F4477" w:rsidTr="000056FD">
        <w:trPr>
          <w:del w:id="46" w:author="Paróczi Zsolt" w:date="2016-09-17T08:58:00Z"/>
        </w:trPr>
        <w:tc>
          <w:tcPr>
            <w:tcW w:w="2820" w:type="dxa"/>
            <w:shd w:val="clear" w:color="auto" w:fill="auto"/>
            <w:vAlign w:val="center"/>
          </w:tcPr>
          <w:p w:rsidR="00FE3044" w:rsidRPr="00A66F19" w:rsidDel="009F4477" w:rsidRDefault="00FE3044" w:rsidP="00FE3044">
            <w:pPr>
              <w:spacing w:after="0" w:line="240" w:lineRule="auto"/>
              <w:jc w:val="left"/>
              <w:rPr>
                <w:del w:id="47" w:author="Paróczi Zsolt" w:date="2016-09-17T08:58:00Z"/>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Del="009F4477" w:rsidRDefault="00FE3044" w:rsidP="00735A2A">
            <w:pPr>
              <w:spacing w:after="0" w:line="240" w:lineRule="auto"/>
              <w:jc w:val="left"/>
              <w:rPr>
                <w:del w:id="48" w:author="Paróczi Zsolt" w:date="2016-09-17T08:58:00Z"/>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49" w:name="_Toc364864541"/>
      <w:bookmarkStart w:id="50" w:name="_Toc365530096"/>
      <w:bookmarkStart w:id="51" w:name="_Ref374523913"/>
    </w:p>
    <w:p w:rsidR="00874FC9" w:rsidRPr="00A66F19" w:rsidRDefault="002627D9" w:rsidP="005E6FD4">
      <w:pPr>
        <w:pStyle w:val="Cmsor1"/>
        <w:rPr>
          <w:rFonts w:asciiTheme="minorHAnsi" w:hAnsiTheme="minorHAnsi" w:cstheme="minorHAnsi"/>
          <w:lang w:val="en-GB"/>
        </w:rPr>
      </w:pPr>
      <w:bookmarkStart w:id="52" w:name="_Toc456096786"/>
      <w:bookmarkStart w:id="53" w:name="_Toc456096835"/>
      <w:r w:rsidRPr="00A66F19">
        <w:rPr>
          <w:rFonts w:asciiTheme="minorHAnsi" w:hAnsiTheme="minorHAnsi" w:cstheme="minorHAnsi"/>
          <w:lang w:val="en-GB"/>
        </w:rPr>
        <w:lastRenderedPageBreak/>
        <w:t>High level requirements</w:t>
      </w:r>
      <w:bookmarkEnd w:id="52"/>
      <w:bookmarkEnd w:id="53"/>
    </w:p>
    <w:p w:rsidR="002627D9" w:rsidRPr="00A66F19" w:rsidRDefault="002627D9" w:rsidP="00874FC9">
      <w:pPr>
        <w:rPr>
          <w:rFonts w:asciiTheme="minorHAnsi" w:hAnsiTheme="minorHAnsi" w:cstheme="minorHAnsi"/>
          <w:lang w:val="en-GB"/>
        </w:rPr>
      </w:pPr>
      <w:r w:rsidRPr="00A66F19">
        <w:rPr>
          <w:rFonts w:asciiTheme="minorHAnsi" w:hAnsiTheme="minorHAnsi" w:cstheme="minorHAnsi"/>
          <w:lang w:val="en-GB"/>
        </w:rPr>
        <w:t xml:space="preserve">This section details the high level requirements </w:t>
      </w:r>
      <w:r w:rsidR="00553122" w:rsidRPr="00A66F19">
        <w:rPr>
          <w:rFonts w:asciiTheme="minorHAnsi" w:hAnsiTheme="minorHAnsi" w:cstheme="minorHAnsi"/>
          <w:lang w:val="en-GB"/>
        </w:rPr>
        <w:t>identified according to the IAD documents.</w:t>
      </w:r>
    </w:p>
    <w:tbl>
      <w:tblPr>
        <w:tblStyle w:val="Rcsostblzat"/>
        <w:tblW w:w="0" w:type="auto"/>
        <w:tblLook w:val="04A0"/>
      </w:tblPr>
      <w:tblGrid>
        <w:gridCol w:w="1668"/>
        <w:gridCol w:w="7555"/>
      </w:tblGrid>
      <w:tr w:rsidR="006C2311" w:rsidRPr="00A66F19" w:rsidTr="006C2311">
        <w:tc>
          <w:tcPr>
            <w:tcW w:w="1668" w:type="dxa"/>
            <w:shd w:val="clear" w:color="auto" w:fill="auto"/>
          </w:tcPr>
          <w:p w:rsidR="006C2311" w:rsidRPr="00A66F19" w:rsidRDefault="00A76539" w:rsidP="00BE123E">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ID</w:t>
            </w:r>
          </w:p>
        </w:tc>
        <w:tc>
          <w:tcPr>
            <w:tcW w:w="7555" w:type="dxa"/>
            <w:shd w:val="clear" w:color="auto" w:fill="auto"/>
          </w:tcPr>
          <w:p w:rsidR="006C2311" w:rsidRPr="00A66F19" w:rsidRDefault="00A76539" w:rsidP="00A76539">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Description</w:t>
            </w:r>
          </w:p>
        </w:tc>
      </w:tr>
      <w:tr w:rsidR="005E251D" w:rsidRPr="00A66F19" w:rsidTr="006C2311">
        <w:tc>
          <w:tcPr>
            <w:tcW w:w="1668" w:type="dxa"/>
            <w:shd w:val="clear" w:color="auto" w:fill="auto"/>
          </w:tcPr>
          <w:p w:rsidR="005E251D" w:rsidRPr="00A66F19" w:rsidRDefault="005E251D"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REQ-LWI-001</w:t>
            </w:r>
          </w:p>
        </w:tc>
        <w:tc>
          <w:tcPr>
            <w:tcW w:w="7555" w:type="dxa"/>
            <w:shd w:val="clear" w:color="auto" w:fill="auto"/>
          </w:tcPr>
          <w:p w:rsidR="005E251D"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Proxy + customized java based http server</w:t>
            </w:r>
            <w:r w:rsidR="005E251D">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2</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Routing the incoming request to the provider service from the central lightweight integration address.</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REQ-LWI-003</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Audit log. Log the incoming and outgoing messages. The log detail can be switched by the followings; full, context, minimal (</w:t>
            </w:r>
            <w:r>
              <w:rPr>
                <w:rFonts w:asciiTheme="minorHAnsi" w:hAnsiTheme="minorHAnsi" w:cstheme="minorHAnsi"/>
                <w:lang w:val="en-GB"/>
              </w:rPr>
              <w:t xml:space="preserve">date, caller, </w:t>
            </w:r>
            <w:r w:rsidRPr="00A66F19">
              <w:rPr>
                <w:rFonts w:asciiTheme="minorHAnsi" w:hAnsiTheme="minorHAnsi" w:cstheme="minorHAnsi"/>
                <w:lang w:val="en-GB"/>
              </w:rPr>
              <w:t>service</w:t>
            </w:r>
            <w:r>
              <w:rPr>
                <w:rFonts w:asciiTheme="minorHAnsi" w:hAnsiTheme="minorHAnsi" w:cstheme="minorHAnsi"/>
                <w:lang w:val="en-GB"/>
              </w:rPr>
              <w:t xml:space="preserve"> </w:t>
            </w:r>
            <w:r w:rsidRPr="00A66F19">
              <w:rPr>
                <w:rFonts w:asciiTheme="minorHAnsi" w:hAnsiTheme="minorHAnsi" w:cstheme="minorHAnsi"/>
                <w:lang w:val="en-GB"/>
              </w:rPr>
              <w:t xml:space="preserve">name).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4</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Secure connection over https, optionally in case of client certificate the cert details should be used as user authentication.</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5</w:t>
            </w:r>
          </w:p>
        </w:tc>
        <w:tc>
          <w:tcPr>
            <w:tcW w:w="7555" w:type="dxa"/>
            <w:shd w:val="clear" w:color="auto" w:fill="auto"/>
          </w:tcPr>
          <w:p w:rsidR="00BF6E62"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w:t>
            </w:r>
            <w:r>
              <w:rPr>
                <w:rFonts w:asciiTheme="minorHAnsi" w:hAnsiTheme="minorHAnsi" w:cstheme="minorHAnsi"/>
                <w:lang w:val="en-GB"/>
              </w:rPr>
              <w:t>thentication and authorization.</w:t>
            </w:r>
          </w:p>
          <w:p w:rsidR="00BF6E62"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Basic authentication and client certificate authentication support.</w:t>
            </w:r>
          </w:p>
          <w:p w:rsidR="00BF6E62" w:rsidRPr="00A66F19" w:rsidRDefault="00BF6E62" w:rsidP="00724321">
            <w:pPr>
              <w:spacing w:before="60" w:after="60" w:line="240" w:lineRule="auto"/>
              <w:rPr>
                <w:rFonts w:asciiTheme="minorHAnsi" w:hAnsiTheme="minorHAnsi" w:cstheme="minorHAnsi"/>
                <w:lang w:val="en-GB"/>
              </w:rPr>
            </w:pPr>
            <w:r>
              <w:rPr>
                <w:rFonts w:asciiTheme="minorHAnsi" w:hAnsiTheme="minorHAnsi" w:cstheme="minorHAnsi"/>
                <w:lang w:val="en-GB"/>
              </w:rPr>
              <w:t xml:space="preserve">Authorization: caller/operation </w:t>
            </w:r>
            <w:r w:rsidRPr="005406F9">
              <w:rPr>
                <w:rFonts w:asciiTheme="minorHAnsi" w:hAnsiTheme="minorHAnsi" w:cstheme="minorHAnsi"/>
                <w:lang w:val="en-GB"/>
              </w:rPr>
              <w:sym w:font="Wingdings" w:char="F0E0"/>
            </w:r>
            <w:r>
              <w:rPr>
                <w:rFonts w:asciiTheme="minorHAnsi" w:hAnsiTheme="minorHAnsi" w:cstheme="minorHAnsi"/>
                <w:lang w:val="en-GB"/>
              </w:rPr>
              <w:t xml:space="preserve"> only the allowed services can be called by a consumer</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6</w:t>
            </w:r>
          </w:p>
        </w:tc>
        <w:tc>
          <w:tcPr>
            <w:tcW w:w="7555" w:type="dxa"/>
            <w:shd w:val="clear" w:color="auto" w:fill="auto"/>
          </w:tcPr>
          <w:p w:rsidR="00BF6E62" w:rsidRDefault="00BF6E62" w:rsidP="005E251D">
            <w:pPr>
              <w:spacing w:before="60" w:after="60" w:line="240" w:lineRule="auto"/>
              <w:rPr>
                <w:rFonts w:asciiTheme="minorHAnsi" w:hAnsiTheme="minorHAnsi" w:cstheme="minorHAnsi"/>
                <w:lang w:val="en-GB"/>
              </w:rPr>
            </w:pPr>
            <w:r>
              <w:rPr>
                <w:rFonts w:asciiTheme="minorHAnsi" w:hAnsiTheme="minorHAnsi" w:cstheme="minorHAnsi"/>
                <w:lang w:val="en-GB"/>
              </w:rPr>
              <w:t>Optional message validation, full soap message validation, message standard validation ( techOSB, newOSB standard format, message attributes, http header values ).</w:t>
            </w:r>
          </w:p>
          <w:p w:rsidR="00BF6E62" w:rsidRPr="00A66F19" w:rsidRDefault="00BF6E62" w:rsidP="005E251D">
            <w:pPr>
              <w:spacing w:before="60" w:after="60" w:line="240" w:lineRule="auto"/>
              <w:rPr>
                <w:rFonts w:asciiTheme="minorHAnsi" w:hAnsiTheme="minorHAnsi" w:cstheme="minorHAnsi"/>
                <w:lang w:val="en-GB"/>
              </w:rPr>
            </w:pP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7</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Message throttling, limiting the maximum number of requests by operation.</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8</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845AB">
              <w:rPr>
                <w:rFonts w:asciiTheme="minorHAnsi" w:hAnsiTheme="minorHAnsi" w:cstheme="minorHAnsi"/>
                <w:lang w:val="en-GB"/>
              </w:rPr>
              <w:t>Runtime deployment and configuration (without server restart)</w:t>
            </w:r>
            <w:r>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9</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 xml:space="preserve">Low latency and high performance, minimal memory usage.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r>
    </w:tbl>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54" w:name="_Toc456096787"/>
      <w:bookmarkStart w:id="55" w:name="_Toc456096836"/>
      <w:r>
        <w:rPr>
          <w:rFonts w:asciiTheme="minorHAnsi" w:hAnsiTheme="minorHAnsi" w:cstheme="minorHAnsi"/>
          <w:lang w:val="en-GB"/>
        </w:rPr>
        <w:lastRenderedPageBreak/>
        <w:t>Design</w:t>
      </w:r>
      <w:bookmarkEnd w:id="54"/>
      <w:bookmarkEnd w:id="55"/>
    </w:p>
    <w:p w:rsidR="00BB01DD" w:rsidRDefault="00BB01DD" w:rsidP="00BB01DD">
      <w:pPr>
        <w:pStyle w:val="Cmsor2"/>
        <w:rPr>
          <w:lang w:val="en-GB"/>
        </w:rPr>
      </w:pPr>
      <w:bookmarkStart w:id="56" w:name="_Toc456096788"/>
      <w:bookmarkStart w:id="57" w:name="_Toc456096837"/>
      <w:r>
        <w:rPr>
          <w:lang w:val="en-GB"/>
        </w:rPr>
        <w:t>Architectural design</w:t>
      </w:r>
      <w:bookmarkEnd w:id="56"/>
      <w:bookmarkEnd w:id="57"/>
    </w:p>
    <w:p w:rsidR="00BB01DD" w:rsidRDefault="00BB01DD" w:rsidP="00BB01DD">
      <w:pPr>
        <w:pStyle w:val="Cmsor3"/>
        <w:rPr>
          <w:lang w:val="en-GB"/>
        </w:rPr>
      </w:pPr>
      <w:bookmarkStart w:id="58" w:name="_Toc456096789"/>
      <w:bookmarkStart w:id="59" w:name="_Toc456096838"/>
      <w:r>
        <w:rPr>
          <w:lang w:val="en-GB"/>
        </w:rPr>
        <w:t>System architecture</w:t>
      </w:r>
      <w:bookmarkEnd w:id="58"/>
      <w:bookmarkEnd w:id="59"/>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5738347"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60" w:name="_Toc456096790"/>
      <w:bookmarkStart w:id="61" w:name="_Toc456096839"/>
      <w:r>
        <w:rPr>
          <w:lang w:val="en-GB"/>
        </w:rPr>
        <w:t>Component structure</w:t>
      </w:r>
      <w:bookmarkEnd w:id="60"/>
      <w:bookmarkEnd w:id="61"/>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62" w:name="_Toc456096840"/>
      <w:r>
        <w:rPr>
          <w:lang w:val="en-GB"/>
        </w:rPr>
        <w:t>Proxy</w:t>
      </w:r>
      <w:bookmarkEnd w:id="62"/>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15pt;height:138.1pt" o:ole="">
            <v:imagedata r:id="rId14" o:title=""/>
          </v:shape>
          <o:OLEObject Type="Embed" ProgID="Visio.Drawing.11" ShapeID="_x0000_i1026" DrawAspect="Content" ObjectID="_1535738348"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63" w:name="_Toc456096791"/>
      <w:bookmarkStart w:id="64" w:name="_Toc456096841"/>
      <w:r>
        <w:rPr>
          <w:lang w:val="en-GB"/>
        </w:rPr>
        <w:lastRenderedPageBreak/>
        <w:t>Core</w:t>
      </w:r>
      <w:bookmarkEnd w:id="63"/>
      <w:bookmarkEnd w:id="64"/>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5738349"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01764F" w:rsidRDefault="0001764F" w:rsidP="00BB01DD">
      <w:pPr>
        <w:rPr>
          <w:lang w:val="en-GB"/>
        </w:rPr>
      </w:pPr>
    </w:p>
    <w:p w:rsidR="003D5170" w:rsidRPr="00BB01DD" w:rsidRDefault="003D5170" w:rsidP="00BB01DD">
      <w:pPr>
        <w:rPr>
          <w:lang w:val="en-GB"/>
        </w:rPr>
      </w:pPr>
    </w:p>
    <w:p w:rsidR="00A33CA2" w:rsidRDefault="00A33CA2" w:rsidP="00BB01DD">
      <w:pPr>
        <w:pStyle w:val="Cmsor2"/>
        <w:rPr>
          <w:lang w:val="en-GB"/>
        </w:rPr>
      </w:pPr>
      <w:bookmarkStart w:id="65" w:name="_Toc456096792"/>
      <w:bookmarkStart w:id="66" w:name="_Toc456096842"/>
      <w:r w:rsidRPr="00A66F19">
        <w:rPr>
          <w:lang w:val="en-GB"/>
        </w:rPr>
        <w:t>Functional design</w:t>
      </w:r>
      <w:bookmarkEnd w:id="65"/>
      <w:bookmarkEnd w:id="66"/>
    </w:p>
    <w:p w:rsidR="00BB01DD" w:rsidRDefault="00C228FF" w:rsidP="00C228FF">
      <w:pPr>
        <w:pStyle w:val="Cmsor3"/>
        <w:rPr>
          <w:lang w:val="en-GB"/>
        </w:rPr>
      </w:pPr>
      <w:bookmarkStart w:id="67" w:name="_Toc456096793"/>
      <w:bookmarkStart w:id="68" w:name="_Toc456096843"/>
      <w:r>
        <w:rPr>
          <w:lang w:val="en-GB"/>
        </w:rPr>
        <w:t>Proxy</w:t>
      </w:r>
      <w:r w:rsidR="001E073D">
        <w:rPr>
          <w:lang w:val="en-GB"/>
        </w:rPr>
        <w:t xml:space="preserve"> layer</w:t>
      </w:r>
      <w:bookmarkEnd w:id="67"/>
      <w:bookmarkEnd w:id="68"/>
    </w:p>
    <w:p w:rsidR="001E073D" w:rsidRPr="001E073D" w:rsidRDefault="001E073D" w:rsidP="001E073D">
      <w:pPr>
        <w:rPr>
          <w:lang w:val="en-GB"/>
        </w:rPr>
      </w:pPr>
      <w:r>
        <w:rPr>
          <w:lang w:val="en-GB"/>
        </w:rPr>
        <w:t>The proxy layer is based on the HaProxy high performance reliable open source proxy solution.</w:t>
      </w:r>
    </w:p>
    <w:p w:rsidR="00136A53" w:rsidRPr="00BB01DD" w:rsidRDefault="00CF03EB" w:rsidP="00C228FF">
      <w:pPr>
        <w:pStyle w:val="Cmsor4"/>
        <w:rPr>
          <w:lang w:val="en-GB"/>
        </w:rPr>
      </w:pPr>
      <w:bookmarkStart w:id="69" w:name="_Toc456096844"/>
      <w:r>
        <w:rPr>
          <w:lang w:val="en-GB"/>
        </w:rPr>
        <w:t>HTTPS termination</w:t>
      </w:r>
      <w:bookmarkEnd w:id="69"/>
    </w:p>
    <w:p w:rsidR="00136A53" w:rsidRPr="00A66F19" w:rsidRDefault="00136A53" w:rsidP="00136A5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36A53" w:rsidRPr="00A66F19" w:rsidRDefault="00CF03EB" w:rsidP="00136A53">
      <w:pPr>
        <w:pStyle w:val="Kiemels1"/>
        <w:shd w:val="clear" w:color="auto" w:fill="92D050"/>
        <w:rPr>
          <w:rFonts w:asciiTheme="minorHAnsi" w:hAnsiTheme="minorHAnsi" w:cstheme="minorHAnsi"/>
          <w:i/>
          <w:color w:val="auto"/>
          <w:lang w:val="en-GB"/>
        </w:rPr>
      </w:pPr>
      <w:r w:rsidRPr="00CF03EB">
        <w:rPr>
          <w:rFonts w:asciiTheme="minorHAnsi" w:hAnsiTheme="minorHAnsi" w:cstheme="minorHAnsi"/>
          <w:i/>
          <w:color w:val="auto"/>
          <w:lang w:val="en-GB"/>
        </w:rPr>
        <w:t>REQ-LWI-004</w:t>
      </w:r>
    </w:p>
    <w:p w:rsidR="00136A53" w:rsidRDefault="00CF03EB" w:rsidP="00136A53">
      <w:pPr>
        <w:rPr>
          <w:rFonts w:asciiTheme="minorHAnsi" w:hAnsiTheme="minorHAnsi" w:cstheme="minorHAnsi"/>
          <w:lang w:val="en-GB"/>
        </w:rPr>
      </w:pPr>
      <w:r>
        <w:rPr>
          <w:rFonts w:asciiTheme="minorHAnsi" w:hAnsiTheme="minorHAnsi" w:cstheme="minorHAnsi"/>
          <w:lang w:val="en-GB"/>
        </w:rPr>
        <w:t xml:space="preserve">The SSL termination happens on the HaProxy layer. The HaProxy natively supports the SSL.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*:80</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*:443 ssl crt </w:t>
      </w:r>
      <w:r w:rsidR="002832A3">
        <w:rPr>
          <w:rFonts w:ascii="Courier New" w:hAnsi="Courier New" w:cs="Courier New"/>
          <w:i/>
          <w:noProof/>
          <w:sz w:val="18"/>
          <w:szCs w:val="18"/>
          <w:lang w:val="en-GB"/>
        </w:rPr>
        <w:t>server</w:t>
      </w:r>
      <w:r w:rsidRPr="00CF03EB">
        <w:rPr>
          <w:rFonts w:ascii="Courier New" w:hAnsi="Courier New" w:cs="Courier New"/>
          <w:i/>
          <w:noProof/>
          <w:sz w:val="18"/>
          <w:szCs w:val="18"/>
          <w:lang w:val="en-GB"/>
        </w:rPr>
        <w:t>.pem</w:t>
      </w:r>
      <w:r w:rsidR="002832A3">
        <w:rPr>
          <w:rFonts w:ascii="Courier New" w:hAnsi="Courier New" w:cs="Courier New"/>
          <w:i/>
          <w:noProof/>
          <w:sz w:val="18"/>
          <w:szCs w:val="18"/>
          <w:lang w:val="en-GB"/>
        </w:rPr>
        <w:t xml:space="preserve"> ca-file </w:t>
      </w:r>
      <w:r w:rsidR="002832A3" w:rsidRPr="002832A3">
        <w:rPr>
          <w:rFonts w:ascii="Courier New" w:hAnsi="Courier New" w:cs="Courier New"/>
          <w:i/>
          <w:noProof/>
          <w:sz w:val="18"/>
          <w:szCs w:val="18"/>
          <w:lang w:val="en-GB"/>
        </w:rPr>
        <w:t>chain.pem verify optional</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redirect scheme https if !{ ssl_fc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mode http</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default_backend nodes</w:t>
      </w:r>
    </w:p>
    <w:p w:rsidR="002832A3" w:rsidRDefault="002832A3" w:rsidP="00CF03EB">
      <w:pPr>
        <w:rPr>
          <w:rFonts w:asciiTheme="minorHAnsi" w:hAnsiTheme="minorHAnsi" w:cstheme="minorHAnsi"/>
          <w:lang w:val="en-GB"/>
        </w:rPr>
      </w:pPr>
    </w:p>
    <w:p w:rsidR="00CF03EB" w:rsidRDefault="002832A3" w:rsidP="00CF03EB">
      <w:pPr>
        <w:rPr>
          <w:rFonts w:asciiTheme="minorHAnsi" w:hAnsiTheme="minorHAnsi" w:cstheme="minorHAnsi"/>
          <w:lang w:val="en-GB"/>
        </w:rPr>
      </w:pPr>
      <w:r>
        <w:rPr>
          <w:rFonts w:asciiTheme="minorHAnsi" w:hAnsiTheme="minorHAnsi" w:cstheme="minorHAnsi"/>
          <w:lang w:val="en-GB"/>
        </w:rPr>
        <w:lastRenderedPageBreak/>
        <w:t>The above setup redirects the http to https also and sets the server cert for the ssl, moreover tells the caller to provide the client cert if it is available.</w:t>
      </w:r>
    </w:p>
    <w:p w:rsidR="002832A3" w:rsidRPr="00BB01DD" w:rsidRDefault="002832A3" w:rsidP="00C228FF">
      <w:pPr>
        <w:pStyle w:val="Cmsor4"/>
        <w:rPr>
          <w:lang w:val="en-GB"/>
        </w:rPr>
      </w:pPr>
      <w:bookmarkStart w:id="70" w:name="_Toc456096845"/>
      <w:r>
        <w:rPr>
          <w:lang w:val="en-GB"/>
        </w:rPr>
        <w:t>Load balancing</w:t>
      </w:r>
      <w:bookmarkEnd w:id="70"/>
    </w:p>
    <w:p w:rsidR="002832A3" w:rsidRPr="00A66F19" w:rsidRDefault="002832A3" w:rsidP="002832A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2832A3" w:rsidRPr="00A66F19" w:rsidRDefault="002832A3" w:rsidP="002832A3">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REQ-LWI-001</w:t>
      </w:r>
    </w:p>
    <w:p w:rsidR="002832A3" w:rsidRDefault="002832A3" w:rsidP="002832A3">
      <w:pPr>
        <w:rPr>
          <w:rFonts w:asciiTheme="minorHAnsi" w:hAnsiTheme="minorHAnsi" w:cstheme="minorHAnsi"/>
          <w:lang w:val="en-GB"/>
        </w:rPr>
      </w:pPr>
      <w:r>
        <w:rPr>
          <w:rFonts w:asciiTheme="minorHAnsi" w:hAnsiTheme="minorHAnsi" w:cstheme="minorHAnsi"/>
          <w:lang w:val="en-GB"/>
        </w:rPr>
        <w:t>The</w:t>
      </w:r>
      <w:r w:rsidR="00C228FF">
        <w:rPr>
          <w:rFonts w:asciiTheme="minorHAnsi" w:hAnsiTheme="minorHAnsi" w:cstheme="minorHAnsi"/>
          <w:lang w:val="en-GB"/>
        </w:rPr>
        <w:t xml:space="preserve"> HaProxy behaves as load balancer in the front of the core LightWeight Integration</w:t>
      </w:r>
      <w:r>
        <w:rPr>
          <w:rFonts w:asciiTheme="minorHAnsi" w:hAnsiTheme="minorHAnsi" w:cstheme="minorHAnsi"/>
          <w:lang w:val="en-GB"/>
        </w:rPr>
        <w:t xml:space="preserve">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backend nodes</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mode http</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balance roundrobin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option forwardfor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lightint</w:t>
      </w:r>
      <w:r w:rsidRPr="00C228FF">
        <w:rPr>
          <w:rFonts w:ascii="Courier New" w:hAnsi="Courier New" w:cs="Courier New"/>
          <w:i/>
          <w:noProof/>
          <w:sz w:val="18"/>
          <w:szCs w:val="18"/>
          <w:lang w:val="en-GB"/>
        </w:rPr>
        <w:t>01</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server lightint</w:t>
      </w:r>
      <w:r w:rsidRPr="00C228FF">
        <w:rPr>
          <w:rFonts w:ascii="Courier New" w:hAnsi="Courier New" w:cs="Courier New"/>
          <w:i/>
          <w:noProof/>
          <w:sz w:val="18"/>
          <w:szCs w:val="18"/>
          <w:lang w:val="en-GB"/>
        </w:rPr>
        <w:t>02</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Default="00C228FF" w:rsidP="002832A3">
      <w:pPr>
        <w:rPr>
          <w:rFonts w:ascii="Courier New" w:hAnsi="Courier New" w:cs="Courier New"/>
          <w:i/>
          <w:noProof/>
          <w:sz w:val="18"/>
          <w:szCs w:val="18"/>
          <w:lang w:val="en-GB"/>
        </w:rPr>
      </w:pPr>
    </w:p>
    <w:p w:rsidR="00C228FF" w:rsidRPr="00BB01DD" w:rsidRDefault="00C228FF" w:rsidP="00C228FF">
      <w:pPr>
        <w:pStyle w:val="Cmsor4"/>
        <w:rPr>
          <w:lang w:val="en-GB"/>
        </w:rPr>
      </w:pPr>
      <w:bookmarkStart w:id="71" w:name="_Toc456096846"/>
      <w:r>
        <w:rPr>
          <w:lang w:val="en-GB"/>
        </w:rPr>
        <w:t>Client username forward from client cert</w:t>
      </w:r>
      <w:bookmarkEnd w:id="71"/>
    </w:p>
    <w:p w:rsidR="00C228FF" w:rsidRPr="00A66F19" w:rsidRDefault="00C228FF" w:rsidP="00C228FF">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C228FF" w:rsidRPr="00A66F19" w:rsidRDefault="00C228FF" w:rsidP="00C228FF">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REQ-LWI-004</w:t>
      </w:r>
    </w:p>
    <w:p w:rsidR="00C228FF" w:rsidRDefault="00C228FF" w:rsidP="00C228FF">
      <w:pPr>
        <w:rPr>
          <w:rFonts w:asciiTheme="minorHAnsi" w:hAnsiTheme="minorHAnsi" w:cstheme="minorHAnsi"/>
          <w:lang w:val="en-GB"/>
        </w:rPr>
      </w:pPr>
      <w:r>
        <w:rPr>
          <w:rFonts w:asciiTheme="minorHAnsi" w:hAnsiTheme="minorHAnsi" w:cstheme="minorHAnsi"/>
          <w:lang w:val="en-GB"/>
        </w:rPr>
        <w:t>If the client provides a certificate, the HaProxy SSL setup ( CA configuration ) will identify the client itself therefore the username is needed in the core layer to  authorize the requested service for the requestor client. The HaProxy has the ability to forward the client cert attributes in the request.</w:t>
      </w:r>
    </w:p>
    <w:p w:rsidR="00AB300D" w:rsidRPr="00CF03EB"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00C228FF" w:rsidRPr="00C228FF">
        <w:rPr>
          <w:rFonts w:ascii="Courier New" w:hAnsi="Courier New" w:cs="Courier New"/>
          <w:i/>
          <w:noProof/>
          <w:sz w:val="18"/>
          <w:szCs w:val="18"/>
          <w:lang w:val="en-GB"/>
        </w:rPr>
        <w:t>http-request set-header X-SSL-Client-DN             %{+Q}[ssl_c_s_dn]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X-SSL-Client-CN             %{+Q}[ssl_c_s_dn(cn)]</w:t>
      </w:r>
    </w:p>
    <w:p w:rsid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X-SSL-Issuer                %{+Q}[ssl_c_i_dn]</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C228FF" w:rsidP="002832A3">
      <w:pPr>
        <w:rPr>
          <w:rFonts w:asciiTheme="minorHAnsi" w:hAnsiTheme="minorHAnsi" w:cstheme="minorHAnsi"/>
          <w:lang w:val="en-GB"/>
        </w:rPr>
      </w:pPr>
    </w:p>
    <w:p w:rsidR="00C228FF" w:rsidRDefault="00AB300D" w:rsidP="002832A3">
      <w:pPr>
        <w:rPr>
          <w:rFonts w:asciiTheme="minorHAnsi" w:hAnsiTheme="minorHAnsi" w:cstheme="minorHAnsi"/>
          <w:lang w:val="en-GB"/>
        </w:rPr>
      </w:pPr>
      <w:r>
        <w:rPr>
          <w:rFonts w:asciiTheme="minorHAnsi" w:hAnsiTheme="minorHAnsi" w:cstheme="minorHAnsi"/>
          <w:lang w:val="en-GB"/>
        </w:rPr>
        <w:t>The following attributes are forwarded:</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Common name CN</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Distinguished name DN</w:t>
      </w:r>
    </w:p>
    <w:p w:rsid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Certificate Issuer</w:t>
      </w:r>
    </w:p>
    <w:p w:rsidR="001E073D" w:rsidRDefault="001E073D" w:rsidP="001E073D">
      <w:pPr>
        <w:pStyle w:val="Cmsor3"/>
        <w:rPr>
          <w:lang w:val="en-GB"/>
        </w:rPr>
      </w:pPr>
      <w:bookmarkStart w:id="72" w:name="_Toc456096794"/>
      <w:bookmarkStart w:id="73" w:name="_Toc456096847"/>
      <w:r>
        <w:rPr>
          <w:lang w:val="en-GB"/>
        </w:rPr>
        <w:t>Core layer</w:t>
      </w:r>
      <w:bookmarkEnd w:id="72"/>
      <w:bookmarkEnd w:id="73"/>
    </w:p>
    <w:p w:rsidR="001E073D" w:rsidRDefault="001E073D" w:rsidP="001E073D">
      <w:pPr>
        <w:rPr>
          <w:lang w:val="en-GB"/>
        </w:rPr>
      </w:pPr>
      <w:r>
        <w:rPr>
          <w:lang w:val="en-GB"/>
        </w:rPr>
        <w:t>The core layer based on the WildFly’s (JBoss) Undertow http server and servlet container. The core layer has two main parts:</w:t>
      </w:r>
    </w:p>
    <w:p w:rsidR="001E073D" w:rsidRDefault="001E073D" w:rsidP="0087381C">
      <w:pPr>
        <w:pStyle w:val="Listaszerbekezds"/>
        <w:numPr>
          <w:ilvl w:val="0"/>
          <w:numId w:val="9"/>
        </w:numPr>
        <w:rPr>
          <w:lang w:val="en-GB"/>
        </w:rPr>
      </w:pPr>
      <w:r>
        <w:rPr>
          <w:lang w:val="en-GB"/>
        </w:rPr>
        <w:t>Configuration</w:t>
      </w:r>
    </w:p>
    <w:p w:rsidR="001E073D" w:rsidRPr="001E073D" w:rsidRDefault="001E073D" w:rsidP="0087381C">
      <w:pPr>
        <w:pStyle w:val="Listaszerbekezds"/>
        <w:numPr>
          <w:ilvl w:val="0"/>
          <w:numId w:val="9"/>
        </w:numPr>
        <w:rPr>
          <w:lang w:val="en-GB"/>
        </w:rPr>
      </w:pPr>
      <w:r>
        <w:rPr>
          <w:lang w:val="en-GB"/>
        </w:rPr>
        <w:t>Customized http server</w:t>
      </w:r>
    </w:p>
    <w:p w:rsidR="001E073D" w:rsidRPr="00BB01DD" w:rsidRDefault="001E073D" w:rsidP="001E073D">
      <w:pPr>
        <w:pStyle w:val="Cmsor4"/>
        <w:rPr>
          <w:lang w:val="en-GB"/>
        </w:rPr>
      </w:pPr>
      <w:bookmarkStart w:id="74" w:name="_Toc456096848"/>
      <w:r>
        <w:rPr>
          <w:lang w:val="en-GB"/>
        </w:rPr>
        <w:lastRenderedPageBreak/>
        <w:t>Configuration</w:t>
      </w:r>
      <w:bookmarkEnd w:id="74"/>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REQ-LWI-008</w:t>
      </w:r>
    </w:p>
    <w:p w:rsidR="001E073D" w:rsidRDefault="001E073D" w:rsidP="001E073D">
      <w:pPr>
        <w:rPr>
          <w:rFonts w:asciiTheme="minorHAnsi" w:hAnsiTheme="minorHAnsi" w:cstheme="minorHAnsi"/>
          <w:lang w:val="en-GB"/>
        </w:rPr>
      </w:pPr>
      <w:r>
        <w:rPr>
          <w:rFonts w:asciiTheme="minorHAnsi" w:hAnsiTheme="minorHAnsi" w:cstheme="minorHAnsi"/>
          <w:lang w:val="en-GB"/>
        </w:rPr>
        <w:t>The core component customized Wildfly server module’s configuration is a separate independent module with two parts:</w:t>
      </w:r>
    </w:p>
    <w:tbl>
      <w:tblPr>
        <w:tblStyle w:val="Rcsostblzat"/>
        <w:tblW w:w="0" w:type="auto"/>
        <w:tblLook w:val="04A0"/>
      </w:tblPr>
      <w:tblGrid>
        <w:gridCol w:w="2518"/>
        <w:gridCol w:w="6692"/>
      </w:tblGrid>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schema</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schema describes the LightWeight Integration module configuration.</w:t>
            </w:r>
          </w:p>
        </w:tc>
      </w:tr>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transformer</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transformer transforms the LightWeight Integration module configuration into the WildFly standard configuration.</w:t>
            </w:r>
          </w:p>
        </w:tc>
      </w:tr>
    </w:tbl>
    <w:p w:rsidR="001E073D" w:rsidRDefault="001E073D" w:rsidP="001E073D">
      <w:pPr>
        <w:rPr>
          <w:rFonts w:asciiTheme="minorHAnsi" w:hAnsiTheme="minorHAnsi" w:cstheme="minorHAnsi"/>
          <w:lang w:val="en-GB"/>
        </w:rPr>
      </w:pPr>
    </w:p>
    <w:p w:rsidR="00085630" w:rsidRDefault="00663034" w:rsidP="00085630">
      <w:pPr>
        <w:pStyle w:val="Cmsor5"/>
        <w:rPr>
          <w:ins w:id="75" w:author="Paróczi Zsolt" w:date="2016-09-17T09:19:00Z"/>
          <w:lang w:val="en-GB"/>
        </w:rPr>
      </w:pPr>
      <w:r>
        <w:rPr>
          <w:lang w:val="en-GB"/>
        </w:rPr>
        <w:t>Configuration schema</w:t>
      </w:r>
      <w:ins w:id="76" w:author="Paróczi Zsolt" w:date="2016-09-17T09:19:00Z">
        <w:r w:rsidR="00085630">
          <w:rPr>
            <w:lang w:val="en-GB"/>
          </w:rPr>
          <w:t>s</w:t>
        </w:r>
      </w:ins>
    </w:p>
    <w:p w:rsidR="00085630" w:rsidRDefault="00085630" w:rsidP="00085630">
      <w:pPr>
        <w:rPr>
          <w:ins w:id="77" w:author="Paróczi Zsolt" w:date="2016-09-17T09:20:00Z"/>
          <w:lang w:val="en-GB"/>
        </w:rPr>
        <w:pPrChange w:id="78" w:author="Paróczi Zsolt" w:date="2016-09-17T09:19:00Z">
          <w:pPr>
            <w:pStyle w:val="Cmsor5"/>
          </w:pPr>
        </w:pPrChange>
      </w:pPr>
      <w:ins w:id="79" w:author="Paróczi Zsolt" w:date="2016-09-17T09:20:00Z">
        <w:r>
          <w:rPr>
            <w:lang w:val="en-GB"/>
          </w:rPr>
          <w:t>The LWI module has 3 types of configuarations:</w:t>
        </w:r>
      </w:ins>
    </w:p>
    <w:tbl>
      <w:tblPr>
        <w:tblStyle w:val="Rcsostblzat"/>
        <w:tblW w:w="0" w:type="auto"/>
        <w:tblLook w:val="04A0"/>
      </w:tblPr>
      <w:tblGrid>
        <w:gridCol w:w="2518"/>
        <w:gridCol w:w="6692"/>
      </w:tblGrid>
      <w:tr w:rsidR="00085630" w:rsidTr="000044A4">
        <w:trPr>
          <w:ins w:id="80" w:author="Paróczi Zsolt" w:date="2016-09-17T09:20:00Z"/>
        </w:trPr>
        <w:tc>
          <w:tcPr>
            <w:tcW w:w="2518" w:type="dxa"/>
          </w:tcPr>
          <w:p w:rsidR="00085630" w:rsidRPr="001E073D" w:rsidRDefault="00085630" w:rsidP="00085630">
            <w:pPr>
              <w:pStyle w:val="Listaszerbekezds"/>
              <w:numPr>
                <w:ilvl w:val="0"/>
                <w:numId w:val="17"/>
              </w:numPr>
              <w:spacing w:before="60" w:after="60" w:line="240" w:lineRule="auto"/>
              <w:ind w:left="567" w:hanging="425"/>
              <w:rPr>
                <w:ins w:id="81" w:author="Paróczi Zsolt" w:date="2016-09-17T09:20:00Z"/>
                <w:rFonts w:asciiTheme="minorHAnsi" w:hAnsiTheme="minorHAnsi" w:cstheme="minorHAnsi"/>
                <w:i/>
                <w:lang w:val="en-GB"/>
              </w:rPr>
              <w:pPrChange w:id="82" w:author="Paróczi Zsolt" w:date="2016-09-17T09:21:00Z">
                <w:pPr>
                  <w:pStyle w:val="Listaszerbekezds"/>
                  <w:numPr>
                    <w:numId w:val="17"/>
                  </w:numPr>
                  <w:spacing w:before="60" w:after="60" w:line="240" w:lineRule="auto"/>
                  <w:ind w:hanging="360"/>
                </w:pPr>
              </w:pPrChange>
            </w:pPr>
            <w:ins w:id="83" w:author="Paróczi Zsolt" w:date="2016-09-17T09:21:00Z">
              <w:r>
                <w:rPr>
                  <w:rFonts w:asciiTheme="minorHAnsi" w:hAnsiTheme="minorHAnsi" w:cstheme="minorHAnsi"/>
                  <w:i/>
                  <w:lang w:val="en-GB"/>
                </w:rPr>
                <w:t>Consumers configuration</w:t>
              </w:r>
            </w:ins>
          </w:p>
        </w:tc>
        <w:tc>
          <w:tcPr>
            <w:tcW w:w="6692" w:type="dxa"/>
          </w:tcPr>
          <w:p w:rsidR="00085630" w:rsidRDefault="00085630" w:rsidP="00085630">
            <w:pPr>
              <w:spacing w:before="60" w:after="60" w:line="240" w:lineRule="auto"/>
              <w:rPr>
                <w:ins w:id="84" w:author="Paróczi Zsolt" w:date="2016-09-17T09:20:00Z"/>
                <w:rFonts w:asciiTheme="minorHAnsi" w:hAnsiTheme="minorHAnsi" w:cstheme="minorHAnsi"/>
                <w:lang w:val="en-GB"/>
              </w:rPr>
              <w:pPrChange w:id="85" w:author="Paróczi Zsolt" w:date="2016-09-17T09:22:00Z">
                <w:pPr>
                  <w:spacing w:before="60" w:after="60" w:line="240" w:lineRule="auto"/>
                </w:pPr>
              </w:pPrChange>
            </w:pPr>
            <w:ins w:id="86" w:author="Paróczi Zsolt" w:date="2016-09-17T09:20:00Z">
              <w:r>
                <w:rPr>
                  <w:rFonts w:asciiTheme="minorHAnsi" w:hAnsiTheme="minorHAnsi" w:cstheme="minorHAnsi"/>
                  <w:lang w:val="en-GB"/>
                </w:rPr>
                <w:t>T</w:t>
              </w:r>
            </w:ins>
            <w:ins w:id="87" w:author="Paróczi Zsolt" w:date="2016-09-17T09:21:00Z">
              <w:r>
                <w:rPr>
                  <w:rFonts w:asciiTheme="minorHAnsi" w:hAnsiTheme="minorHAnsi" w:cstheme="minorHAnsi"/>
                  <w:lang w:val="en-GB"/>
                </w:rPr>
                <w:t>echnically this is a simple user database who has access to the LWI. the passwords are stored here as well.</w:t>
              </w:r>
            </w:ins>
          </w:p>
        </w:tc>
      </w:tr>
      <w:tr w:rsidR="00085630" w:rsidTr="000044A4">
        <w:trPr>
          <w:ins w:id="88" w:author="Paróczi Zsolt" w:date="2016-09-17T09:20:00Z"/>
        </w:trPr>
        <w:tc>
          <w:tcPr>
            <w:tcW w:w="2518" w:type="dxa"/>
          </w:tcPr>
          <w:p w:rsidR="00085630" w:rsidRPr="001E073D" w:rsidRDefault="00085630" w:rsidP="00085630">
            <w:pPr>
              <w:pStyle w:val="Listaszerbekezds"/>
              <w:numPr>
                <w:ilvl w:val="0"/>
                <w:numId w:val="17"/>
              </w:numPr>
              <w:spacing w:before="60" w:after="60" w:line="240" w:lineRule="auto"/>
              <w:ind w:left="567" w:hanging="425"/>
              <w:jc w:val="left"/>
              <w:rPr>
                <w:ins w:id="89" w:author="Paróczi Zsolt" w:date="2016-09-17T09:20:00Z"/>
                <w:rFonts w:asciiTheme="minorHAnsi" w:hAnsiTheme="minorHAnsi" w:cstheme="minorHAnsi"/>
                <w:i/>
                <w:lang w:val="en-GB"/>
              </w:rPr>
              <w:pPrChange w:id="90" w:author="Paróczi Zsolt" w:date="2016-09-17T09:22:00Z">
                <w:pPr>
                  <w:pStyle w:val="Listaszerbekezds"/>
                  <w:numPr>
                    <w:numId w:val="17"/>
                  </w:numPr>
                  <w:spacing w:before="60" w:after="60" w:line="240" w:lineRule="auto"/>
                  <w:ind w:left="567" w:hanging="425"/>
                </w:pPr>
              </w:pPrChange>
            </w:pPr>
            <w:ins w:id="91" w:author="Paróczi Zsolt" w:date="2016-09-17T09:22:00Z">
              <w:r>
                <w:rPr>
                  <w:rFonts w:asciiTheme="minorHAnsi" w:hAnsiTheme="minorHAnsi" w:cstheme="minorHAnsi"/>
                  <w:i/>
                  <w:lang w:val="en-GB"/>
                </w:rPr>
                <w:t>LWI server configuration</w:t>
              </w:r>
            </w:ins>
          </w:p>
        </w:tc>
        <w:tc>
          <w:tcPr>
            <w:tcW w:w="6692" w:type="dxa"/>
          </w:tcPr>
          <w:p w:rsidR="00085630" w:rsidRDefault="00085630" w:rsidP="00085630">
            <w:pPr>
              <w:spacing w:before="60" w:after="60" w:line="240" w:lineRule="auto"/>
              <w:rPr>
                <w:ins w:id="92" w:author="Paróczi Zsolt" w:date="2016-09-17T09:20:00Z"/>
                <w:rFonts w:asciiTheme="minorHAnsi" w:hAnsiTheme="minorHAnsi" w:cstheme="minorHAnsi"/>
                <w:lang w:val="en-GB"/>
              </w:rPr>
              <w:pPrChange w:id="93" w:author="Paróczi Zsolt" w:date="2016-09-17T09:22:00Z">
                <w:pPr>
                  <w:spacing w:before="60" w:after="60" w:line="240" w:lineRule="auto"/>
                </w:pPr>
              </w:pPrChange>
            </w:pPr>
            <w:ins w:id="94" w:author="Paróczi Zsolt" w:date="2016-09-17T09:22:00Z">
              <w:r>
                <w:rPr>
                  <w:rFonts w:asciiTheme="minorHAnsi" w:hAnsiTheme="minorHAnsi" w:cstheme="minorHAnsi"/>
                  <w:lang w:val="en-GB"/>
                </w:rPr>
                <w:t xml:space="preserve">This configuration relates to </w:t>
              </w:r>
            </w:ins>
            <w:ins w:id="95" w:author="Paróczi Zsolt" w:date="2016-09-17T09:26:00Z">
              <w:r w:rsidR="000D7EA1">
                <w:rPr>
                  <w:rFonts w:asciiTheme="minorHAnsi" w:hAnsiTheme="minorHAnsi" w:cstheme="minorHAnsi"/>
                  <w:lang w:val="en-GB"/>
                </w:rPr>
                <w:t>the Wildfly server instance that runs the LWI. The configuration covers the log setup and the throttling of the LWI server instance.</w:t>
              </w:r>
            </w:ins>
          </w:p>
        </w:tc>
      </w:tr>
      <w:tr w:rsidR="000D7EA1" w:rsidTr="000044A4">
        <w:trPr>
          <w:ins w:id="96" w:author="Paróczi Zsolt" w:date="2016-09-17T09:27:00Z"/>
        </w:trPr>
        <w:tc>
          <w:tcPr>
            <w:tcW w:w="2518" w:type="dxa"/>
          </w:tcPr>
          <w:p w:rsidR="000D7EA1" w:rsidRDefault="000D7EA1" w:rsidP="00085630">
            <w:pPr>
              <w:pStyle w:val="Listaszerbekezds"/>
              <w:numPr>
                <w:ilvl w:val="0"/>
                <w:numId w:val="17"/>
              </w:numPr>
              <w:spacing w:before="60" w:after="60" w:line="240" w:lineRule="auto"/>
              <w:ind w:left="567" w:hanging="425"/>
              <w:jc w:val="left"/>
              <w:rPr>
                <w:ins w:id="97" w:author="Paróczi Zsolt" w:date="2016-09-17T09:27:00Z"/>
                <w:rFonts w:asciiTheme="minorHAnsi" w:hAnsiTheme="minorHAnsi" w:cstheme="minorHAnsi"/>
                <w:i/>
                <w:lang w:val="en-GB"/>
              </w:rPr>
            </w:pPr>
            <w:ins w:id="98" w:author="Paróczi Zsolt" w:date="2016-09-17T09:27:00Z">
              <w:r>
                <w:rPr>
                  <w:rFonts w:asciiTheme="minorHAnsi" w:hAnsiTheme="minorHAnsi" w:cstheme="minorHAnsi"/>
                  <w:i/>
                  <w:lang w:val="en-GB"/>
                </w:rPr>
                <w:t>Service configuration</w:t>
              </w:r>
            </w:ins>
          </w:p>
        </w:tc>
        <w:tc>
          <w:tcPr>
            <w:tcW w:w="6692" w:type="dxa"/>
          </w:tcPr>
          <w:p w:rsidR="000D7EA1" w:rsidRDefault="000D7EA1" w:rsidP="00085630">
            <w:pPr>
              <w:spacing w:before="60" w:after="60" w:line="240" w:lineRule="auto"/>
              <w:rPr>
                <w:ins w:id="99" w:author="Paróczi Zsolt" w:date="2016-09-17T09:27:00Z"/>
                <w:rFonts w:asciiTheme="minorHAnsi" w:hAnsiTheme="minorHAnsi" w:cstheme="minorHAnsi"/>
                <w:lang w:val="en-GB"/>
              </w:rPr>
            </w:pPr>
            <w:ins w:id="100" w:author="Paróczi Zsolt" w:date="2016-09-17T09:28:00Z">
              <w:r>
                <w:rPr>
                  <w:rFonts w:asciiTheme="minorHAnsi" w:hAnsiTheme="minorHAnsi" w:cstheme="minorHAnsi"/>
                  <w:lang w:val="en-GB"/>
                </w:rPr>
                <w:t>Service related configuration that handled by the LWI.</w:t>
              </w:r>
            </w:ins>
          </w:p>
        </w:tc>
      </w:tr>
    </w:tbl>
    <w:p w:rsidR="00085630" w:rsidRDefault="00085630" w:rsidP="00085630">
      <w:pPr>
        <w:rPr>
          <w:ins w:id="101" w:author="Paróczi Zsolt" w:date="2016-09-17T09:32:00Z"/>
          <w:lang w:val="en-GB"/>
        </w:rPr>
        <w:pPrChange w:id="102" w:author="Paróczi Zsolt" w:date="2016-09-17T09:19:00Z">
          <w:pPr>
            <w:pStyle w:val="Cmsor5"/>
          </w:pPr>
        </w:pPrChange>
      </w:pPr>
    </w:p>
    <w:p w:rsidR="000D7EA1" w:rsidRDefault="000D7EA1" w:rsidP="00085630">
      <w:pPr>
        <w:rPr>
          <w:ins w:id="103" w:author="Paróczi Zsolt" w:date="2016-09-17T09:32:00Z"/>
          <w:lang w:val="en-GB"/>
        </w:rPr>
        <w:pPrChange w:id="104" w:author="Paróczi Zsolt" w:date="2016-09-17T09:19:00Z">
          <w:pPr>
            <w:pStyle w:val="Cmsor5"/>
          </w:pPr>
        </w:pPrChange>
      </w:pPr>
      <w:ins w:id="105" w:author="Paróczi Zsolt" w:date="2016-09-17T09:32:00Z">
        <w:r>
          <w:rPr>
            <w:lang w:val="en-GB"/>
          </w:rPr>
          <w:t>The configuration files are in a human readable YAML file format.</w:t>
        </w:r>
      </w:ins>
    </w:p>
    <w:tbl>
      <w:tblPr>
        <w:tblStyle w:val="Rcsostblzat"/>
        <w:tblW w:w="9180" w:type="dxa"/>
        <w:tblLook w:val="04A0"/>
        <w:tblPrChange w:id="106" w:author="Paróczi Zsolt" w:date="2016-09-17T09:36:00Z">
          <w:tblPr>
            <w:tblStyle w:val="Rcsostblzat"/>
            <w:tblW w:w="4604" w:type="dxa"/>
            <w:tblLook w:val="04A0"/>
          </w:tblPr>
        </w:tblPrChange>
      </w:tblPr>
      <w:tblGrid>
        <w:gridCol w:w="2302"/>
        <w:gridCol w:w="6878"/>
        <w:tblGridChange w:id="107">
          <w:tblGrid>
            <w:gridCol w:w="2302"/>
            <w:gridCol w:w="2302"/>
          </w:tblGrid>
        </w:tblGridChange>
      </w:tblGrid>
      <w:tr w:rsidR="000D7EA1" w:rsidTr="001E360E">
        <w:tc>
          <w:tcPr>
            <w:tcW w:w="9180" w:type="dxa"/>
            <w:gridSpan w:val="2"/>
            <w:shd w:val="clear" w:color="auto" w:fill="DBE5F1" w:themeFill="accent1" w:themeFillTint="33"/>
            <w:tcPrChange w:id="108" w:author="Paróczi Zsolt" w:date="2016-09-17T09:36:00Z">
              <w:tcPr>
                <w:tcW w:w="4604" w:type="dxa"/>
                <w:gridSpan w:val="2"/>
                <w:shd w:val="clear" w:color="auto" w:fill="DBE5F1" w:themeFill="accent1" w:themeFillTint="33"/>
              </w:tcPr>
            </w:tcPrChange>
          </w:tcPr>
          <w:p w:rsidR="000D7EA1" w:rsidRDefault="000D7EA1" w:rsidP="000044A4">
            <w:pPr>
              <w:spacing w:before="60" w:after="60" w:line="240" w:lineRule="auto"/>
              <w:rPr>
                <w:rFonts w:asciiTheme="minorHAnsi" w:hAnsiTheme="minorHAnsi" w:cstheme="minorHAnsi"/>
                <w:lang w:val="en-GB"/>
              </w:rPr>
            </w:pPr>
            <w:r>
              <w:rPr>
                <w:rFonts w:asciiTheme="minorHAnsi" w:hAnsiTheme="minorHAnsi" w:cstheme="minorHAnsi"/>
                <w:b/>
                <w:i/>
                <w:lang w:val="en-GB"/>
              </w:rPr>
              <w:t>Consumer configuration</w:t>
            </w:r>
          </w:p>
        </w:tc>
      </w:tr>
      <w:tr w:rsidR="000D7EA1" w:rsidRPr="001E360E" w:rsidTr="001E360E">
        <w:trPr>
          <w:ins w:id="109" w:author="Paróczi Zsolt" w:date="2016-09-17T09:34:00Z"/>
        </w:trPr>
        <w:tc>
          <w:tcPr>
            <w:tcW w:w="2302" w:type="dxa"/>
            <w:tcPrChange w:id="110" w:author="Paróczi Zsolt" w:date="2016-09-17T09:36:00Z">
              <w:tcPr>
                <w:tcW w:w="2302" w:type="dxa"/>
              </w:tcPr>
            </w:tcPrChange>
          </w:tcPr>
          <w:p w:rsidR="000D7EA1" w:rsidRPr="001E360E" w:rsidRDefault="000D7EA1" w:rsidP="000044A4">
            <w:pPr>
              <w:spacing w:before="60" w:after="60" w:line="240" w:lineRule="auto"/>
              <w:rPr>
                <w:ins w:id="111" w:author="Paróczi Zsolt" w:date="2016-09-17T09:34:00Z"/>
                <w:rFonts w:asciiTheme="minorHAnsi" w:hAnsiTheme="minorHAnsi" w:cstheme="minorHAnsi"/>
                <w:b/>
                <w:i/>
                <w:lang w:val="en-GB"/>
                <w:rPrChange w:id="112" w:author="Paróczi Zsolt" w:date="2016-09-17T09:36:00Z">
                  <w:rPr>
                    <w:ins w:id="113" w:author="Paróczi Zsolt" w:date="2016-09-17T09:34:00Z"/>
                    <w:rFonts w:asciiTheme="minorHAnsi" w:hAnsiTheme="minorHAnsi" w:cstheme="minorHAnsi"/>
                    <w:b/>
                    <w:i/>
                    <w:lang w:val="en-GB"/>
                  </w:rPr>
                </w:rPrChange>
              </w:rPr>
            </w:pPr>
            <w:ins w:id="114" w:author="Paróczi Zsolt" w:date="2016-09-17T09:34:00Z">
              <w:r w:rsidRPr="001E360E">
                <w:rPr>
                  <w:rFonts w:asciiTheme="minorHAnsi" w:hAnsiTheme="minorHAnsi" w:cstheme="minorHAnsi"/>
                  <w:b/>
                  <w:i/>
                  <w:lang w:val="en-GB"/>
                  <w:rPrChange w:id="115" w:author="Paróczi Zsolt" w:date="2016-09-17T09:36:00Z">
                    <w:rPr>
                      <w:rFonts w:asciiTheme="minorHAnsi" w:hAnsiTheme="minorHAnsi" w:cstheme="minorHAnsi"/>
                      <w:b/>
                      <w:i/>
                      <w:lang w:val="en-GB"/>
                    </w:rPr>
                  </w:rPrChange>
                </w:rPr>
                <w:t>attribute</w:t>
              </w:r>
            </w:ins>
          </w:p>
        </w:tc>
        <w:tc>
          <w:tcPr>
            <w:tcW w:w="6878" w:type="dxa"/>
            <w:tcPrChange w:id="116" w:author="Paróczi Zsolt" w:date="2016-09-17T09:36:00Z">
              <w:tcPr>
                <w:tcW w:w="2302" w:type="dxa"/>
              </w:tcPr>
            </w:tcPrChange>
          </w:tcPr>
          <w:p w:rsidR="000D7EA1" w:rsidRPr="001E360E" w:rsidRDefault="000D7EA1" w:rsidP="000044A4">
            <w:pPr>
              <w:spacing w:before="60" w:after="60" w:line="240" w:lineRule="auto"/>
              <w:rPr>
                <w:ins w:id="117" w:author="Paróczi Zsolt" w:date="2016-09-17T09:34:00Z"/>
                <w:rFonts w:asciiTheme="minorHAnsi" w:hAnsiTheme="minorHAnsi" w:cstheme="minorHAnsi"/>
                <w:b/>
                <w:lang w:val="en-GB"/>
                <w:rPrChange w:id="118" w:author="Paróczi Zsolt" w:date="2016-09-17T09:36:00Z">
                  <w:rPr>
                    <w:ins w:id="119" w:author="Paróczi Zsolt" w:date="2016-09-17T09:34:00Z"/>
                    <w:rFonts w:asciiTheme="minorHAnsi" w:hAnsiTheme="minorHAnsi" w:cstheme="minorHAnsi"/>
                    <w:lang w:val="en-GB"/>
                  </w:rPr>
                </w:rPrChange>
              </w:rPr>
            </w:pPr>
            <w:ins w:id="120" w:author="Paróczi Zsolt" w:date="2016-09-17T09:34:00Z">
              <w:r w:rsidRPr="001E360E">
                <w:rPr>
                  <w:rFonts w:asciiTheme="minorHAnsi" w:hAnsiTheme="minorHAnsi" w:cstheme="minorHAnsi"/>
                  <w:b/>
                  <w:lang w:val="en-GB"/>
                  <w:rPrChange w:id="121" w:author="Paróczi Zsolt" w:date="2016-09-17T09:36:00Z">
                    <w:rPr>
                      <w:rFonts w:asciiTheme="minorHAnsi" w:hAnsiTheme="minorHAnsi" w:cstheme="minorHAnsi"/>
                      <w:lang w:val="en-GB"/>
                    </w:rPr>
                  </w:rPrChange>
                </w:rPr>
                <w:t>description</w:t>
              </w:r>
            </w:ins>
          </w:p>
        </w:tc>
      </w:tr>
      <w:tr w:rsidR="000D7EA1" w:rsidTr="001E360E">
        <w:tblPrEx>
          <w:tblPrExChange w:id="122" w:author="Paróczi Zsolt" w:date="2016-09-17T09:36:00Z">
            <w:tblPrEx>
              <w:tblW w:w="9180" w:type="dxa"/>
            </w:tblPrEx>
          </w:tblPrExChange>
        </w:tblPrEx>
        <w:trPr>
          <w:ins w:id="123" w:author="Paróczi Zsolt" w:date="2016-09-17T09:33:00Z"/>
        </w:trPr>
        <w:tc>
          <w:tcPr>
            <w:tcW w:w="2302" w:type="dxa"/>
            <w:tcPrChange w:id="124" w:author="Paróczi Zsolt" w:date="2016-09-17T09:36:00Z">
              <w:tcPr>
                <w:tcW w:w="2302" w:type="dxa"/>
              </w:tcPr>
            </w:tcPrChange>
          </w:tcPr>
          <w:p w:rsidR="000D7EA1" w:rsidRDefault="000D7EA1" w:rsidP="000044A4">
            <w:pPr>
              <w:spacing w:before="60" w:after="60" w:line="240" w:lineRule="auto"/>
              <w:rPr>
                <w:ins w:id="125" w:author="Paróczi Zsolt" w:date="2016-09-17T09:33:00Z"/>
                <w:rFonts w:asciiTheme="minorHAnsi" w:hAnsiTheme="minorHAnsi" w:cstheme="minorHAnsi"/>
                <w:lang w:val="en-GB"/>
              </w:rPr>
            </w:pPr>
            <w:ins w:id="126" w:author="Paróczi Zsolt" w:date="2016-09-17T09:34:00Z">
              <w:r>
                <w:rPr>
                  <w:rFonts w:asciiTheme="minorHAnsi" w:hAnsiTheme="minorHAnsi" w:cstheme="minorHAnsi"/>
                  <w:lang w:val="en-GB"/>
                </w:rPr>
                <w:t>username</w:t>
              </w:r>
            </w:ins>
          </w:p>
        </w:tc>
        <w:tc>
          <w:tcPr>
            <w:tcW w:w="6878" w:type="dxa"/>
            <w:tcPrChange w:id="127" w:author="Paróczi Zsolt" w:date="2016-09-17T09:36:00Z">
              <w:tcPr>
                <w:tcW w:w="2302" w:type="dxa"/>
              </w:tcPr>
            </w:tcPrChange>
          </w:tcPr>
          <w:p w:rsidR="000D7EA1" w:rsidRDefault="000D7EA1" w:rsidP="000044A4">
            <w:pPr>
              <w:spacing w:before="60" w:after="60" w:line="240" w:lineRule="auto"/>
              <w:rPr>
                <w:ins w:id="128" w:author="Paróczi Zsolt" w:date="2016-09-17T09:33:00Z"/>
                <w:rFonts w:asciiTheme="minorHAnsi" w:hAnsiTheme="minorHAnsi" w:cstheme="minorHAnsi"/>
                <w:lang w:val="en-GB"/>
              </w:rPr>
            </w:pPr>
            <w:ins w:id="129" w:author="Paróczi Zsolt" w:date="2016-09-17T09:34:00Z">
              <w:r>
                <w:rPr>
                  <w:rFonts w:asciiTheme="minorHAnsi" w:hAnsiTheme="minorHAnsi" w:cstheme="minorHAnsi"/>
                  <w:lang w:val="en-GB"/>
                </w:rPr>
                <w:t>Application username.</w:t>
              </w:r>
            </w:ins>
          </w:p>
        </w:tc>
      </w:tr>
      <w:tr w:rsidR="000D7EA1" w:rsidTr="001E360E">
        <w:tblPrEx>
          <w:tblPrExChange w:id="130" w:author="Paróczi Zsolt" w:date="2016-09-17T09:36:00Z">
            <w:tblPrEx>
              <w:tblW w:w="9180" w:type="dxa"/>
            </w:tblPrEx>
          </w:tblPrExChange>
        </w:tblPrEx>
        <w:trPr>
          <w:ins w:id="131" w:author="Paróczi Zsolt" w:date="2016-09-17T09:33:00Z"/>
        </w:trPr>
        <w:tc>
          <w:tcPr>
            <w:tcW w:w="2302" w:type="dxa"/>
            <w:tcPrChange w:id="132" w:author="Paróczi Zsolt" w:date="2016-09-17T09:36:00Z">
              <w:tcPr>
                <w:tcW w:w="2302" w:type="dxa"/>
              </w:tcPr>
            </w:tcPrChange>
          </w:tcPr>
          <w:p w:rsidR="000D7EA1" w:rsidRDefault="001E360E" w:rsidP="000044A4">
            <w:pPr>
              <w:spacing w:before="60" w:after="60" w:line="240" w:lineRule="auto"/>
              <w:rPr>
                <w:ins w:id="133" w:author="Paróczi Zsolt" w:date="2016-09-17T09:33:00Z"/>
                <w:rFonts w:asciiTheme="minorHAnsi" w:hAnsiTheme="minorHAnsi" w:cstheme="minorHAnsi"/>
                <w:lang w:val="en-GB"/>
              </w:rPr>
            </w:pPr>
            <w:ins w:id="134" w:author="Paróczi Zsolt" w:date="2016-09-17T09:34:00Z">
              <w:r>
                <w:rPr>
                  <w:rFonts w:asciiTheme="minorHAnsi" w:hAnsiTheme="minorHAnsi" w:cstheme="minorHAnsi"/>
                  <w:lang w:val="en-GB"/>
                </w:rPr>
                <w:t>p</w:t>
              </w:r>
            </w:ins>
            <w:ins w:id="135" w:author="Paróczi Zsolt" w:date="2016-09-17T09:35:00Z">
              <w:r>
                <w:rPr>
                  <w:rFonts w:asciiTheme="minorHAnsi" w:hAnsiTheme="minorHAnsi" w:cstheme="minorHAnsi"/>
                  <w:lang w:val="en-GB"/>
                </w:rPr>
                <w:t>assword</w:t>
              </w:r>
            </w:ins>
          </w:p>
        </w:tc>
        <w:tc>
          <w:tcPr>
            <w:tcW w:w="6878" w:type="dxa"/>
            <w:tcPrChange w:id="136" w:author="Paróczi Zsolt" w:date="2016-09-17T09:36:00Z">
              <w:tcPr>
                <w:tcW w:w="2302" w:type="dxa"/>
              </w:tcPr>
            </w:tcPrChange>
          </w:tcPr>
          <w:p w:rsidR="000D7EA1" w:rsidRDefault="000D7EA1" w:rsidP="000044A4">
            <w:pPr>
              <w:spacing w:before="60" w:after="60" w:line="240" w:lineRule="auto"/>
              <w:rPr>
                <w:ins w:id="137" w:author="Paróczi Zsolt" w:date="2016-09-17T09:33:00Z"/>
                <w:rFonts w:asciiTheme="minorHAnsi" w:hAnsiTheme="minorHAnsi" w:cstheme="minorHAnsi"/>
                <w:lang w:val="en-GB"/>
              </w:rPr>
            </w:pPr>
            <w:ins w:id="138" w:author="Paróczi Zsolt" w:date="2016-09-17T09:34:00Z">
              <w:r>
                <w:rPr>
                  <w:rFonts w:asciiTheme="minorHAnsi" w:hAnsiTheme="minorHAnsi" w:cstheme="minorHAnsi"/>
                  <w:lang w:val="en-GB"/>
                </w:rPr>
                <w:t>Application password.</w:t>
              </w:r>
            </w:ins>
          </w:p>
        </w:tc>
      </w:tr>
    </w:tbl>
    <w:p w:rsidR="000D7EA1" w:rsidRDefault="000D7EA1" w:rsidP="00085630">
      <w:pPr>
        <w:rPr>
          <w:ins w:id="139" w:author="Paróczi Zsolt" w:date="2016-09-17T09:35:00Z"/>
          <w:lang w:val="en-GB"/>
        </w:rPr>
        <w:pPrChange w:id="140" w:author="Paróczi Zsolt" w:date="2016-09-17T09:19:00Z">
          <w:pPr>
            <w:pStyle w:val="Cmsor5"/>
          </w:pPr>
        </w:pPrChange>
      </w:pPr>
    </w:p>
    <w:tbl>
      <w:tblPr>
        <w:tblStyle w:val="Rcsostblzat"/>
        <w:tblW w:w="9180" w:type="dxa"/>
        <w:tblLook w:val="04A0"/>
        <w:tblPrChange w:id="141" w:author="Paróczi Zsolt" w:date="2016-09-17T09:36:00Z">
          <w:tblPr>
            <w:tblStyle w:val="Rcsostblzat"/>
            <w:tblW w:w="4604" w:type="dxa"/>
            <w:tblLook w:val="04A0"/>
          </w:tblPr>
        </w:tblPrChange>
      </w:tblPr>
      <w:tblGrid>
        <w:gridCol w:w="2302"/>
        <w:gridCol w:w="6878"/>
        <w:tblGridChange w:id="142">
          <w:tblGrid>
            <w:gridCol w:w="2302"/>
            <w:gridCol w:w="2302"/>
            <w:gridCol w:w="4576"/>
          </w:tblGrid>
        </w:tblGridChange>
      </w:tblGrid>
      <w:tr w:rsidR="001E360E" w:rsidTr="001E360E">
        <w:trPr>
          <w:ins w:id="143" w:author="Paróczi Zsolt" w:date="2016-09-17T09:35:00Z"/>
          <w:trPrChange w:id="144" w:author="Paróczi Zsolt" w:date="2016-09-17T09:36:00Z">
            <w:trPr>
              <w:gridAfter w:val="0"/>
            </w:trPr>
          </w:trPrChange>
        </w:trPr>
        <w:tc>
          <w:tcPr>
            <w:tcW w:w="9180" w:type="dxa"/>
            <w:gridSpan w:val="2"/>
            <w:shd w:val="clear" w:color="auto" w:fill="DBE5F1" w:themeFill="accent1" w:themeFillTint="33"/>
            <w:tcPrChange w:id="145" w:author="Paróczi Zsolt" w:date="2016-09-17T09:36:00Z">
              <w:tcPr>
                <w:tcW w:w="4604" w:type="dxa"/>
                <w:gridSpan w:val="2"/>
                <w:shd w:val="clear" w:color="auto" w:fill="DBE5F1" w:themeFill="accent1" w:themeFillTint="33"/>
              </w:tcPr>
            </w:tcPrChange>
          </w:tcPr>
          <w:p w:rsidR="001E360E" w:rsidRDefault="001E360E" w:rsidP="001E360E">
            <w:pPr>
              <w:spacing w:before="60" w:after="60" w:line="240" w:lineRule="auto"/>
              <w:rPr>
                <w:ins w:id="146" w:author="Paróczi Zsolt" w:date="2016-09-17T09:35:00Z"/>
                <w:rFonts w:asciiTheme="minorHAnsi" w:hAnsiTheme="minorHAnsi" w:cstheme="minorHAnsi"/>
                <w:lang w:val="en-GB"/>
              </w:rPr>
              <w:pPrChange w:id="147" w:author="Paróczi Zsolt" w:date="2016-09-17T09:36:00Z">
                <w:pPr>
                  <w:spacing w:before="60" w:after="60" w:line="240" w:lineRule="auto"/>
                </w:pPr>
              </w:pPrChange>
            </w:pPr>
            <w:ins w:id="148" w:author="Paróczi Zsolt" w:date="2016-09-17T09:35:00Z">
              <w:r>
                <w:rPr>
                  <w:rFonts w:asciiTheme="minorHAnsi" w:hAnsiTheme="minorHAnsi" w:cstheme="minorHAnsi"/>
                  <w:b/>
                  <w:i/>
                  <w:lang w:val="en-GB"/>
                </w:rPr>
                <w:t>LWI server</w:t>
              </w:r>
              <w:r>
                <w:rPr>
                  <w:rFonts w:asciiTheme="minorHAnsi" w:hAnsiTheme="minorHAnsi" w:cstheme="minorHAnsi"/>
                  <w:b/>
                  <w:i/>
                  <w:lang w:val="en-GB"/>
                </w:rPr>
                <w:t xml:space="preserve"> configuration</w:t>
              </w:r>
            </w:ins>
          </w:p>
        </w:tc>
      </w:tr>
      <w:tr w:rsidR="001E360E" w:rsidRPr="001E360E" w:rsidTr="001E360E">
        <w:trPr>
          <w:ins w:id="149" w:author="Paróczi Zsolt" w:date="2016-09-17T09:35:00Z"/>
          <w:trPrChange w:id="150" w:author="Paróczi Zsolt" w:date="2016-09-17T09:36:00Z">
            <w:trPr>
              <w:gridAfter w:val="0"/>
            </w:trPr>
          </w:trPrChange>
        </w:trPr>
        <w:tc>
          <w:tcPr>
            <w:tcW w:w="2302" w:type="dxa"/>
            <w:tcPrChange w:id="151" w:author="Paróczi Zsolt" w:date="2016-09-17T09:36:00Z">
              <w:tcPr>
                <w:tcW w:w="2302" w:type="dxa"/>
              </w:tcPr>
            </w:tcPrChange>
          </w:tcPr>
          <w:p w:rsidR="001E360E" w:rsidRPr="001E360E" w:rsidRDefault="001E360E" w:rsidP="000044A4">
            <w:pPr>
              <w:spacing w:before="60" w:after="60" w:line="240" w:lineRule="auto"/>
              <w:rPr>
                <w:ins w:id="152" w:author="Paróczi Zsolt" w:date="2016-09-17T09:35:00Z"/>
                <w:rFonts w:asciiTheme="minorHAnsi" w:hAnsiTheme="minorHAnsi" w:cstheme="minorHAnsi"/>
                <w:b/>
                <w:i/>
                <w:lang w:val="en-GB"/>
                <w:rPrChange w:id="153" w:author="Paróczi Zsolt" w:date="2016-09-17T09:36:00Z">
                  <w:rPr>
                    <w:ins w:id="154" w:author="Paróczi Zsolt" w:date="2016-09-17T09:35:00Z"/>
                    <w:rFonts w:asciiTheme="minorHAnsi" w:hAnsiTheme="minorHAnsi" w:cstheme="minorHAnsi"/>
                    <w:b/>
                    <w:i/>
                    <w:lang w:val="en-GB"/>
                  </w:rPr>
                </w:rPrChange>
              </w:rPr>
            </w:pPr>
            <w:ins w:id="155" w:author="Paróczi Zsolt" w:date="2016-09-17T09:35:00Z">
              <w:r w:rsidRPr="001E360E">
                <w:rPr>
                  <w:rFonts w:asciiTheme="minorHAnsi" w:hAnsiTheme="minorHAnsi" w:cstheme="minorHAnsi"/>
                  <w:b/>
                  <w:i/>
                  <w:lang w:val="en-GB"/>
                  <w:rPrChange w:id="156" w:author="Paróczi Zsolt" w:date="2016-09-17T09:36:00Z">
                    <w:rPr>
                      <w:rFonts w:asciiTheme="minorHAnsi" w:hAnsiTheme="minorHAnsi" w:cstheme="minorHAnsi"/>
                      <w:b/>
                      <w:i/>
                      <w:lang w:val="en-GB"/>
                    </w:rPr>
                  </w:rPrChange>
                </w:rPr>
                <w:t>attribute</w:t>
              </w:r>
            </w:ins>
          </w:p>
        </w:tc>
        <w:tc>
          <w:tcPr>
            <w:tcW w:w="6878" w:type="dxa"/>
            <w:tcPrChange w:id="157" w:author="Paróczi Zsolt" w:date="2016-09-17T09:36:00Z">
              <w:tcPr>
                <w:tcW w:w="2302" w:type="dxa"/>
              </w:tcPr>
            </w:tcPrChange>
          </w:tcPr>
          <w:p w:rsidR="001E360E" w:rsidRPr="001E360E" w:rsidRDefault="001E360E" w:rsidP="000044A4">
            <w:pPr>
              <w:spacing w:before="60" w:after="60" w:line="240" w:lineRule="auto"/>
              <w:rPr>
                <w:ins w:id="158" w:author="Paróczi Zsolt" w:date="2016-09-17T09:35:00Z"/>
                <w:rFonts w:asciiTheme="minorHAnsi" w:hAnsiTheme="minorHAnsi" w:cstheme="minorHAnsi"/>
                <w:b/>
                <w:lang w:val="en-GB"/>
                <w:rPrChange w:id="159" w:author="Paróczi Zsolt" w:date="2016-09-17T09:36:00Z">
                  <w:rPr>
                    <w:ins w:id="160" w:author="Paróczi Zsolt" w:date="2016-09-17T09:35:00Z"/>
                    <w:rFonts w:asciiTheme="minorHAnsi" w:hAnsiTheme="minorHAnsi" w:cstheme="minorHAnsi"/>
                    <w:lang w:val="en-GB"/>
                  </w:rPr>
                </w:rPrChange>
              </w:rPr>
            </w:pPr>
            <w:ins w:id="161" w:author="Paróczi Zsolt" w:date="2016-09-17T09:35:00Z">
              <w:r w:rsidRPr="001E360E">
                <w:rPr>
                  <w:rFonts w:asciiTheme="minorHAnsi" w:hAnsiTheme="minorHAnsi" w:cstheme="minorHAnsi"/>
                  <w:b/>
                  <w:lang w:val="en-GB"/>
                  <w:rPrChange w:id="162" w:author="Paróczi Zsolt" w:date="2016-09-17T09:36:00Z">
                    <w:rPr>
                      <w:rFonts w:asciiTheme="minorHAnsi" w:hAnsiTheme="minorHAnsi" w:cstheme="minorHAnsi"/>
                      <w:lang w:val="en-GB"/>
                    </w:rPr>
                  </w:rPrChange>
                </w:rPr>
                <w:t>description</w:t>
              </w:r>
            </w:ins>
          </w:p>
        </w:tc>
      </w:tr>
      <w:tr w:rsidR="001E360E" w:rsidTr="001E360E">
        <w:trPr>
          <w:ins w:id="163" w:author="Paróczi Zsolt" w:date="2016-09-17T09:35:00Z"/>
          <w:trPrChange w:id="164" w:author="Paróczi Zsolt" w:date="2016-09-17T09:36:00Z">
            <w:trPr>
              <w:gridAfter w:val="0"/>
            </w:trPr>
          </w:trPrChange>
        </w:trPr>
        <w:tc>
          <w:tcPr>
            <w:tcW w:w="2302" w:type="dxa"/>
            <w:tcPrChange w:id="165" w:author="Paróczi Zsolt" w:date="2016-09-17T09:36:00Z">
              <w:tcPr>
                <w:tcW w:w="2302" w:type="dxa"/>
              </w:tcPr>
            </w:tcPrChange>
          </w:tcPr>
          <w:p w:rsidR="001E360E" w:rsidRDefault="001E360E" w:rsidP="000044A4">
            <w:pPr>
              <w:spacing w:before="60" w:after="60" w:line="240" w:lineRule="auto"/>
              <w:rPr>
                <w:ins w:id="166" w:author="Paróczi Zsolt" w:date="2016-09-17T09:35:00Z"/>
                <w:rFonts w:asciiTheme="minorHAnsi" w:hAnsiTheme="minorHAnsi" w:cstheme="minorHAnsi"/>
                <w:lang w:val="en-GB"/>
              </w:rPr>
            </w:pPr>
            <w:ins w:id="167" w:author="Paróczi Zsolt" w:date="2016-09-17T09:39:00Z">
              <w:r>
                <w:rPr>
                  <w:rFonts w:asciiTheme="minorHAnsi" w:hAnsiTheme="minorHAnsi" w:cstheme="minorHAnsi"/>
                  <w:lang w:val="en-GB"/>
                </w:rPr>
                <w:t>Max allowed requests</w:t>
              </w:r>
            </w:ins>
          </w:p>
        </w:tc>
        <w:tc>
          <w:tcPr>
            <w:tcW w:w="6878" w:type="dxa"/>
            <w:tcPrChange w:id="168" w:author="Paróczi Zsolt" w:date="2016-09-17T09:36:00Z">
              <w:tcPr>
                <w:tcW w:w="2302" w:type="dxa"/>
              </w:tcPr>
            </w:tcPrChange>
          </w:tcPr>
          <w:p w:rsidR="001E360E" w:rsidRDefault="001E360E" w:rsidP="001E360E">
            <w:pPr>
              <w:spacing w:before="60" w:after="60" w:line="240" w:lineRule="auto"/>
              <w:rPr>
                <w:ins w:id="169" w:author="Paróczi Zsolt" w:date="2016-09-17T09:35:00Z"/>
                <w:rFonts w:asciiTheme="minorHAnsi" w:hAnsiTheme="minorHAnsi" w:cstheme="minorHAnsi"/>
                <w:lang w:val="en-GB"/>
              </w:rPr>
              <w:pPrChange w:id="170" w:author="Paróczi Zsolt" w:date="2016-09-17T09:39:00Z">
                <w:pPr>
                  <w:spacing w:before="60" w:after="60" w:line="240" w:lineRule="auto"/>
                </w:pPr>
              </w:pPrChange>
            </w:pPr>
            <w:ins w:id="171" w:author="Paróczi Zsolt" w:date="2016-09-17T09:39:00Z">
              <w:r>
                <w:rPr>
                  <w:rFonts w:asciiTheme="minorHAnsi" w:hAnsiTheme="minorHAnsi" w:cstheme="minorHAnsi"/>
                  <w:lang w:val="en-GB"/>
                </w:rPr>
                <w:t>Maximum number of the parallel allowed request</w:t>
              </w:r>
            </w:ins>
            <w:ins w:id="172" w:author="Paróczi Zsolt" w:date="2016-09-17T09:40:00Z">
              <w:r>
                <w:rPr>
                  <w:rFonts w:asciiTheme="minorHAnsi" w:hAnsiTheme="minorHAnsi" w:cstheme="minorHAnsi"/>
                  <w:lang w:val="en-GB"/>
                </w:rPr>
                <w:t>.</w:t>
              </w:r>
            </w:ins>
          </w:p>
        </w:tc>
      </w:tr>
      <w:tr w:rsidR="001E360E" w:rsidTr="001E360E">
        <w:trPr>
          <w:ins w:id="173" w:author="Paróczi Zsolt" w:date="2016-09-17T09:39:00Z"/>
        </w:trPr>
        <w:tc>
          <w:tcPr>
            <w:tcW w:w="2302" w:type="dxa"/>
          </w:tcPr>
          <w:p w:rsidR="001E360E" w:rsidRDefault="001E360E" w:rsidP="000044A4">
            <w:pPr>
              <w:spacing w:before="60" w:after="60" w:line="240" w:lineRule="auto"/>
              <w:rPr>
                <w:ins w:id="174" w:author="Paróczi Zsolt" w:date="2016-09-17T09:39:00Z"/>
                <w:rFonts w:asciiTheme="minorHAnsi" w:hAnsiTheme="minorHAnsi" w:cstheme="minorHAnsi"/>
                <w:lang w:val="en-GB"/>
              </w:rPr>
            </w:pPr>
            <w:ins w:id="175" w:author="Paróczi Zsolt" w:date="2016-09-17T09:39:00Z">
              <w:r>
                <w:rPr>
                  <w:rFonts w:asciiTheme="minorHAnsi" w:hAnsiTheme="minorHAnsi" w:cstheme="minorHAnsi"/>
                  <w:lang w:val="en-GB"/>
                </w:rPr>
                <w:t>Request queue size</w:t>
              </w:r>
            </w:ins>
          </w:p>
        </w:tc>
        <w:tc>
          <w:tcPr>
            <w:tcW w:w="6878" w:type="dxa"/>
          </w:tcPr>
          <w:p w:rsidR="001E360E" w:rsidRDefault="001E360E" w:rsidP="001E360E">
            <w:pPr>
              <w:spacing w:before="60" w:after="60" w:line="240" w:lineRule="auto"/>
              <w:rPr>
                <w:ins w:id="176" w:author="Paróczi Zsolt" w:date="2016-09-17T09:39:00Z"/>
                <w:rFonts w:asciiTheme="minorHAnsi" w:hAnsiTheme="minorHAnsi" w:cstheme="minorHAnsi"/>
                <w:lang w:val="en-GB"/>
              </w:rPr>
            </w:pPr>
            <w:ins w:id="177" w:author="Paróczi Zsolt" w:date="2016-09-17T09:40:00Z">
              <w:r>
                <w:rPr>
                  <w:rFonts w:asciiTheme="minorHAnsi" w:hAnsiTheme="minorHAnsi" w:cstheme="minorHAnsi"/>
                  <w:lang w:val="en-GB"/>
                </w:rPr>
                <w:t xml:space="preserve">Queue size if the max allowed request number reached. </w:t>
              </w:r>
            </w:ins>
          </w:p>
        </w:tc>
      </w:tr>
      <w:tr w:rsidR="001E360E" w:rsidTr="001E360E">
        <w:trPr>
          <w:ins w:id="178" w:author="Paróczi Zsolt" w:date="2016-09-17T09:39:00Z"/>
        </w:trPr>
        <w:tc>
          <w:tcPr>
            <w:tcW w:w="2302" w:type="dxa"/>
          </w:tcPr>
          <w:p w:rsidR="001E360E" w:rsidRDefault="001E360E" w:rsidP="000044A4">
            <w:pPr>
              <w:spacing w:before="60" w:after="60" w:line="240" w:lineRule="auto"/>
              <w:rPr>
                <w:ins w:id="179" w:author="Paróczi Zsolt" w:date="2016-09-17T09:39:00Z"/>
                <w:rFonts w:asciiTheme="minorHAnsi" w:hAnsiTheme="minorHAnsi" w:cstheme="minorHAnsi"/>
                <w:lang w:val="en-GB"/>
              </w:rPr>
            </w:pPr>
            <w:ins w:id="180" w:author="Paróczi Zsolt" w:date="2016-09-17T09:39:00Z">
              <w:r>
                <w:rPr>
                  <w:rFonts w:asciiTheme="minorHAnsi" w:hAnsiTheme="minorHAnsi" w:cstheme="minorHAnsi"/>
                  <w:lang w:val="en-GB"/>
                </w:rPr>
                <w:t>application log file</w:t>
              </w:r>
            </w:ins>
          </w:p>
        </w:tc>
        <w:tc>
          <w:tcPr>
            <w:tcW w:w="6878" w:type="dxa"/>
          </w:tcPr>
          <w:p w:rsidR="001E360E" w:rsidRDefault="001E360E" w:rsidP="001E360E">
            <w:pPr>
              <w:spacing w:before="60" w:after="60" w:line="240" w:lineRule="auto"/>
              <w:rPr>
                <w:ins w:id="181" w:author="Paróczi Zsolt" w:date="2016-09-17T09:39:00Z"/>
                <w:rFonts w:asciiTheme="minorHAnsi" w:hAnsiTheme="minorHAnsi" w:cstheme="minorHAnsi"/>
                <w:lang w:val="en-GB"/>
              </w:rPr>
            </w:pPr>
            <w:ins w:id="182" w:author="Paróczi Zsolt" w:date="2016-09-17T09:39:00Z">
              <w:r>
                <w:rPr>
                  <w:rFonts w:asciiTheme="minorHAnsi" w:hAnsiTheme="minorHAnsi" w:cstheme="minorHAnsi"/>
                  <w:lang w:val="en-GB"/>
                </w:rPr>
                <w:t>Separate LWI application log file path.</w:t>
              </w:r>
            </w:ins>
          </w:p>
        </w:tc>
      </w:tr>
      <w:tr w:rsidR="001E360E" w:rsidTr="001E360E">
        <w:trPr>
          <w:ins w:id="183" w:author="Paróczi Zsolt" w:date="2016-09-17T09:35:00Z"/>
          <w:trPrChange w:id="184" w:author="Paróczi Zsolt" w:date="2016-09-17T09:36:00Z">
            <w:trPr>
              <w:gridAfter w:val="0"/>
            </w:trPr>
          </w:trPrChange>
        </w:trPr>
        <w:tc>
          <w:tcPr>
            <w:tcW w:w="2302" w:type="dxa"/>
            <w:tcPrChange w:id="185" w:author="Paróczi Zsolt" w:date="2016-09-17T09:36:00Z">
              <w:tcPr>
                <w:tcW w:w="2302" w:type="dxa"/>
              </w:tcPr>
            </w:tcPrChange>
          </w:tcPr>
          <w:p w:rsidR="001E360E" w:rsidRDefault="001E360E" w:rsidP="000044A4">
            <w:pPr>
              <w:spacing w:before="60" w:after="60" w:line="240" w:lineRule="auto"/>
              <w:rPr>
                <w:ins w:id="186" w:author="Paróczi Zsolt" w:date="2016-09-17T09:35:00Z"/>
                <w:rFonts w:asciiTheme="minorHAnsi" w:hAnsiTheme="minorHAnsi" w:cstheme="minorHAnsi"/>
                <w:lang w:val="en-GB"/>
              </w:rPr>
            </w:pPr>
            <w:ins w:id="187" w:author="Paróczi Zsolt" w:date="2016-09-17T09:37:00Z">
              <w:r>
                <w:rPr>
                  <w:rFonts w:asciiTheme="minorHAnsi" w:hAnsiTheme="minorHAnsi" w:cstheme="minorHAnsi"/>
                  <w:lang w:val="en-GB"/>
                </w:rPr>
                <w:t>application log size</w:t>
              </w:r>
            </w:ins>
          </w:p>
        </w:tc>
        <w:tc>
          <w:tcPr>
            <w:tcW w:w="6878" w:type="dxa"/>
            <w:tcPrChange w:id="188" w:author="Paróczi Zsolt" w:date="2016-09-17T09:36:00Z">
              <w:tcPr>
                <w:tcW w:w="2302" w:type="dxa"/>
              </w:tcPr>
            </w:tcPrChange>
          </w:tcPr>
          <w:p w:rsidR="001E360E" w:rsidRDefault="001E360E" w:rsidP="001E360E">
            <w:pPr>
              <w:spacing w:before="60" w:after="60" w:line="240" w:lineRule="auto"/>
              <w:rPr>
                <w:ins w:id="189" w:author="Paróczi Zsolt" w:date="2016-09-17T09:35:00Z"/>
                <w:rFonts w:asciiTheme="minorHAnsi" w:hAnsiTheme="minorHAnsi" w:cstheme="minorHAnsi"/>
                <w:lang w:val="en-GB"/>
              </w:rPr>
              <w:pPrChange w:id="190" w:author="Paróczi Zsolt" w:date="2016-09-17T09:37:00Z">
                <w:pPr>
                  <w:spacing w:before="60" w:after="60" w:line="240" w:lineRule="auto"/>
                </w:pPr>
              </w:pPrChange>
            </w:pPr>
            <w:ins w:id="191" w:author="Paróczi Zsolt" w:date="2016-09-17T09:37:00Z">
              <w:r>
                <w:rPr>
                  <w:rFonts w:asciiTheme="minorHAnsi" w:hAnsiTheme="minorHAnsi" w:cstheme="minorHAnsi"/>
                  <w:lang w:val="en-GB"/>
                </w:rPr>
                <w:t xml:space="preserve">Separate LWI application log </w:t>
              </w:r>
              <w:r>
                <w:rPr>
                  <w:rFonts w:asciiTheme="minorHAnsi" w:hAnsiTheme="minorHAnsi" w:cstheme="minorHAnsi"/>
                  <w:lang w:val="en-GB"/>
                </w:rPr>
                <w:t>size</w:t>
              </w:r>
              <w:r>
                <w:rPr>
                  <w:rFonts w:asciiTheme="minorHAnsi" w:hAnsiTheme="minorHAnsi" w:cstheme="minorHAnsi"/>
                  <w:lang w:val="en-GB"/>
                </w:rPr>
                <w:t>.</w:t>
              </w:r>
            </w:ins>
          </w:p>
        </w:tc>
      </w:tr>
      <w:tr w:rsidR="001E360E" w:rsidTr="001E360E">
        <w:trPr>
          <w:ins w:id="192" w:author="Paróczi Zsolt" w:date="2016-09-17T09:37:00Z"/>
        </w:trPr>
        <w:tc>
          <w:tcPr>
            <w:tcW w:w="2302" w:type="dxa"/>
          </w:tcPr>
          <w:p w:rsidR="001E360E" w:rsidRDefault="001E360E" w:rsidP="000044A4">
            <w:pPr>
              <w:spacing w:before="60" w:after="60" w:line="240" w:lineRule="auto"/>
              <w:rPr>
                <w:ins w:id="193" w:author="Paróczi Zsolt" w:date="2016-09-17T09:37:00Z"/>
                <w:rFonts w:asciiTheme="minorHAnsi" w:hAnsiTheme="minorHAnsi" w:cstheme="minorHAnsi"/>
                <w:lang w:val="en-GB"/>
              </w:rPr>
            </w:pPr>
            <w:ins w:id="194" w:author="Paróczi Zsolt" w:date="2016-09-17T09:37:00Z">
              <w:r>
                <w:rPr>
                  <w:rFonts w:asciiTheme="minorHAnsi" w:hAnsiTheme="minorHAnsi" w:cstheme="minorHAnsi"/>
                  <w:lang w:val="en-GB"/>
                </w:rPr>
                <w:t>application</w:t>
              </w:r>
              <w:r>
                <w:rPr>
                  <w:rFonts w:asciiTheme="minorHAnsi" w:hAnsiTheme="minorHAnsi" w:cstheme="minorHAnsi"/>
                  <w:lang w:val="en-GB"/>
                </w:rPr>
                <w:t xml:space="preserve"> roll count</w:t>
              </w:r>
            </w:ins>
          </w:p>
        </w:tc>
        <w:tc>
          <w:tcPr>
            <w:tcW w:w="6878" w:type="dxa"/>
          </w:tcPr>
          <w:p w:rsidR="001E360E" w:rsidRDefault="001E360E" w:rsidP="001E360E">
            <w:pPr>
              <w:spacing w:before="60" w:after="60" w:line="240" w:lineRule="auto"/>
              <w:rPr>
                <w:ins w:id="195" w:author="Paróczi Zsolt" w:date="2016-09-17T09:37:00Z"/>
                <w:rFonts w:asciiTheme="minorHAnsi" w:hAnsiTheme="minorHAnsi" w:cstheme="minorHAnsi"/>
                <w:lang w:val="en-GB"/>
              </w:rPr>
            </w:pPr>
            <w:ins w:id="196" w:author="Paróczi Zsolt" w:date="2016-09-17T09:37:00Z">
              <w:r>
                <w:rPr>
                  <w:rFonts w:asciiTheme="minorHAnsi" w:hAnsiTheme="minorHAnsi" w:cstheme="minorHAnsi"/>
                  <w:lang w:val="en-GB"/>
                </w:rPr>
                <w:t xml:space="preserve">Separate LWI application </w:t>
              </w:r>
              <w:r>
                <w:rPr>
                  <w:rFonts w:asciiTheme="minorHAnsi" w:hAnsiTheme="minorHAnsi" w:cstheme="minorHAnsi"/>
                  <w:lang w:val="en-GB"/>
                </w:rPr>
                <w:t xml:space="preserve">rolled </w:t>
              </w:r>
              <w:r>
                <w:rPr>
                  <w:rFonts w:asciiTheme="minorHAnsi" w:hAnsiTheme="minorHAnsi" w:cstheme="minorHAnsi"/>
                  <w:lang w:val="en-GB"/>
                </w:rPr>
                <w:t>log</w:t>
              </w:r>
              <w:r>
                <w:rPr>
                  <w:rFonts w:asciiTheme="minorHAnsi" w:hAnsiTheme="minorHAnsi" w:cstheme="minorHAnsi"/>
                  <w:lang w:val="en-GB"/>
                </w:rPr>
                <w:t xml:space="preserve"> file count.</w:t>
              </w:r>
            </w:ins>
          </w:p>
        </w:tc>
      </w:tr>
      <w:tr w:rsidR="001E360E" w:rsidTr="001E360E">
        <w:trPr>
          <w:ins w:id="197" w:author="Paróczi Zsolt" w:date="2016-09-17T09:37:00Z"/>
        </w:trPr>
        <w:tc>
          <w:tcPr>
            <w:tcW w:w="2302" w:type="dxa"/>
          </w:tcPr>
          <w:p w:rsidR="001E360E" w:rsidRDefault="001E360E" w:rsidP="000044A4">
            <w:pPr>
              <w:spacing w:before="60" w:after="60" w:line="240" w:lineRule="auto"/>
              <w:rPr>
                <w:ins w:id="198" w:author="Paróczi Zsolt" w:date="2016-09-17T09:37:00Z"/>
                <w:rFonts w:asciiTheme="minorHAnsi" w:hAnsiTheme="minorHAnsi" w:cstheme="minorHAnsi"/>
                <w:lang w:val="en-GB"/>
              </w:rPr>
            </w:pPr>
            <w:ins w:id="199" w:author="Paróczi Zsolt" w:date="2016-09-17T09:38:00Z">
              <w:r>
                <w:rPr>
                  <w:rFonts w:asciiTheme="minorHAnsi" w:hAnsiTheme="minorHAnsi" w:cstheme="minorHAnsi"/>
                  <w:lang w:val="en-GB"/>
                </w:rPr>
                <w:t>message</w:t>
              </w:r>
              <w:r>
                <w:rPr>
                  <w:rFonts w:asciiTheme="minorHAnsi" w:hAnsiTheme="minorHAnsi" w:cstheme="minorHAnsi"/>
                  <w:lang w:val="en-GB"/>
                </w:rPr>
                <w:t xml:space="preserve"> log file</w:t>
              </w:r>
            </w:ins>
          </w:p>
        </w:tc>
        <w:tc>
          <w:tcPr>
            <w:tcW w:w="6878" w:type="dxa"/>
          </w:tcPr>
          <w:p w:rsidR="001E360E" w:rsidRDefault="001E360E" w:rsidP="001E360E">
            <w:pPr>
              <w:spacing w:before="60" w:after="60" w:line="240" w:lineRule="auto"/>
              <w:rPr>
                <w:ins w:id="200" w:author="Paróczi Zsolt" w:date="2016-09-17T09:37:00Z"/>
                <w:rFonts w:asciiTheme="minorHAnsi" w:hAnsiTheme="minorHAnsi" w:cstheme="minorHAnsi"/>
                <w:lang w:val="en-GB"/>
              </w:rPr>
              <w:pPrChange w:id="201" w:author="Paróczi Zsolt" w:date="2016-09-17T09:38:00Z">
                <w:pPr>
                  <w:spacing w:before="60" w:after="60" w:line="240" w:lineRule="auto"/>
                </w:pPr>
              </w:pPrChange>
            </w:pPr>
            <w:ins w:id="202" w:author="Paróczi Zsolt" w:date="2016-09-17T09:38:00Z">
              <w:r>
                <w:rPr>
                  <w:rFonts w:asciiTheme="minorHAnsi" w:hAnsiTheme="minorHAnsi" w:cstheme="minorHAnsi"/>
                  <w:lang w:val="en-GB"/>
                </w:rPr>
                <w:t xml:space="preserve">Separate LWI </w:t>
              </w:r>
              <w:r>
                <w:rPr>
                  <w:rFonts w:asciiTheme="minorHAnsi" w:hAnsiTheme="minorHAnsi" w:cstheme="minorHAnsi"/>
                  <w:lang w:val="en-GB"/>
                </w:rPr>
                <w:t>message</w:t>
              </w:r>
              <w:r>
                <w:rPr>
                  <w:rFonts w:asciiTheme="minorHAnsi" w:hAnsiTheme="minorHAnsi" w:cstheme="minorHAnsi"/>
                  <w:lang w:val="en-GB"/>
                </w:rPr>
                <w:t xml:space="preserve"> log file path.</w:t>
              </w:r>
            </w:ins>
          </w:p>
        </w:tc>
      </w:tr>
      <w:tr w:rsidR="001E360E" w:rsidTr="001E360E">
        <w:trPr>
          <w:ins w:id="203" w:author="Paróczi Zsolt" w:date="2016-09-17T09:38:00Z"/>
        </w:trPr>
        <w:tc>
          <w:tcPr>
            <w:tcW w:w="2302" w:type="dxa"/>
          </w:tcPr>
          <w:p w:rsidR="001E360E" w:rsidRDefault="001E360E" w:rsidP="000044A4">
            <w:pPr>
              <w:spacing w:before="60" w:after="60" w:line="240" w:lineRule="auto"/>
              <w:rPr>
                <w:ins w:id="204" w:author="Paróczi Zsolt" w:date="2016-09-17T09:38:00Z"/>
                <w:rFonts w:asciiTheme="minorHAnsi" w:hAnsiTheme="minorHAnsi" w:cstheme="minorHAnsi"/>
                <w:lang w:val="en-GB"/>
              </w:rPr>
            </w:pPr>
            <w:ins w:id="205" w:author="Paróczi Zsolt" w:date="2016-09-17T09:38:00Z">
              <w:r>
                <w:rPr>
                  <w:rFonts w:asciiTheme="minorHAnsi" w:hAnsiTheme="minorHAnsi" w:cstheme="minorHAnsi"/>
                  <w:lang w:val="en-GB"/>
                </w:rPr>
                <w:lastRenderedPageBreak/>
                <w:t>message</w:t>
              </w:r>
              <w:r>
                <w:rPr>
                  <w:rFonts w:asciiTheme="minorHAnsi" w:hAnsiTheme="minorHAnsi" w:cstheme="minorHAnsi"/>
                  <w:lang w:val="en-GB"/>
                </w:rPr>
                <w:t xml:space="preserve"> log size</w:t>
              </w:r>
            </w:ins>
          </w:p>
        </w:tc>
        <w:tc>
          <w:tcPr>
            <w:tcW w:w="6878" w:type="dxa"/>
          </w:tcPr>
          <w:p w:rsidR="001E360E" w:rsidRDefault="001E360E" w:rsidP="001E360E">
            <w:pPr>
              <w:spacing w:before="60" w:after="60" w:line="240" w:lineRule="auto"/>
              <w:rPr>
                <w:ins w:id="206" w:author="Paróczi Zsolt" w:date="2016-09-17T09:38:00Z"/>
                <w:rFonts w:asciiTheme="minorHAnsi" w:hAnsiTheme="minorHAnsi" w:cstheme="minorHAnsi"/>
                <w:lang w:val="en-GB"/>
              </w:rPr>
              <w:pPrChange w:id="207" w:author="Paróczi Zsolt" w:date="2016-09-17T09:38:00Z">
                <w:pPr>
                  <w:spacing w:before="60" w:after="60" w:line="240" w:lineRule="auto"/>
                </w:pPr>
              </w:pPrChange>
            </w:pPr>
            <w:ins w:id="208" w:author="Paróczi Zsolt" w:date="2016-09-17T09:38:00Z">
              <w:r>
                <w:rPr>
                  <w:rFonts w:asciiTheme="minorHAnsi" w:hAnsiTheme="minorHAnsi" w:cstheme="minorHAnsi"/>
                  <w:lang w:val="en-GB"/>
                </w:rPr>
                <w:t xml:space="preserve">Separate LWI </w:t>
              </w:r>
              <w:r>
                <w:rPr>
                  <w:rFonts w:asciiTheme="minorHAnsi" w:hAnsiTheme="minorHAnsi" w:cstheme="minorHAnsi"/>
                  <w:lang w:val="en-GB"/>
                </w:rPr>
                <w:t>message</w:t>
              </w:r>
              <w:r>
                <w:rPr>
                  <w:rFonts w:asciiTheme="minorHAnsi" w:hAnsiTheme="minorHAnsi" w:cstheme="minorHAnsi"/>
                  <w:lang w:val="en-GB"/>
                </w:rPr>
                <w:t xml:space="preserve"> log size.</w:t>
              </w:r>
            </w:ins>
          </w:p>
        </w:tc>
      </w:tr>
      <w:tr w:rsidR="001E360E" w:rsidTr="001E360E">
        <w:trPr>
          <w:ins w:id="209" w:author="Paróczi Zsolt" w:date="2016-09-17T09:38:00Z"/>
        </w:trPr>
        <w:tc>
          <w:tcPr>
            <w:tcW w:w="2302" w:type="dxa"/>
          </w:tcPr>
          <w:p w:rsidR="001E360E" w:rsidRDefault="001E360E" w:rsidP="000044A4">
            <w:pPr>
              <w:spacing w:before="60" w:after="60" w:line="240" w:lineRule="auto"/>
              <w:rPr>
                <w:ins w:id="210" w:author="Paróczi Zsolt" w:date="2016-09-17T09:38:00Z"/>
                <w:rFonts w:asciiTheme="minorHAnsi" w:hAnsiTheme="minorHAnsi" w:cstheme="minorHAnsi"/>
                <w:lang w:val="en-GB"/>
              </w:rPr>
            </w:pPr>
            <w:ins w:id="211" w:author="Paróczi Zsolt" w:date="2016-09-17T09:38:00Z">
              <w:r>
                <w:rPr>
                  <w:rFonts w:asciiTheme="minorHAnsi" w:hAnsiTheme="minorHAnsi" w:cstheme="minorHAnsi"/>
                  <w:lang w:val="en-GB"/>
                </w:rPr>
                <w:t>message</w:t>
              </w:r>
              <w:r>
                <w:rPr>
                  <w:rFonts w:asciiTheme="minorHAnsi" w:hAnsiTheme="minorHAnsi" w:cstheme="minorHAnsi"/>
                  <w:lang w:val="en-GB"/>
                </w:rPr>
                <w:t xml:space="preserve"> roll count</w:t>
              </w:r>
            </w:ins>
          </w:p>
        </w:tc>
        <w:tc>
          <w:tcPr>
            <w:tcW w:w="6878" w:type="dxa"/>
          </w:tcPr>
          <w:p w:rsidR="001E360E" w:rsidRDefault="001E360E" w:rsidP="001E360E">
            <w:pPr>
              <w:spacing w:before="60" w:after="60" w:line="240" w:lineRule="auto"/>
              <w:rPr>
                <w:ins w:id="212" w:author="Paróczi Zsolt" w:date="2016-09-17T09:38:00Z"/>
                <w:rFonts w:asciiTheme="minorHAnsi" w:hAnsiTheme="minorHAnsi" w:cstheme="minorHAnsi"/>
                <w:lang w:val="en-GB"/>
              </w:rPr>
              <w:pPrChange w:id="213" w:author="Paróczi Zsolt" w:date="2016-09-17T09:38:00Z">
                <w:pPr>
                  <w:spacing w:before="60" w:after="60" w:line="240" w:lineRule="auto"/>
                </w:pPr>
              </w:pPrChange>
            </w:pPr>
            <w:ins w:id="214" w:author="Paróczi Zsolt" w:date="2016-09-17T09:38:00Z">
              <w:r>
                <w:rPr>
                  <w:rFonts w:asciiTheme="minorHAnsi" w:hAnsiTheme="minorHAnsi" w:cstheme="minorHAnsi"/>
                  <w:lang w:val="en-GB"/>
                </w:rPr>
                <w:t xml:space="preserve">Separate LWI </w:t>
              </w:r>
              <w:r>
                <w:rPr>
                  <w:rFonts w:asciiTheme="minorHAnsi" w:hAnsiTheme="minorHAnsi" w:cstheme="minorHAnsi"/>
                  <w:lang w:val="en-GB"/>
                </w:rPr>
                <w:t>message</w:t>
              </w:r>
              <w:r>
                <w:rPr>
                  <w:rFonts w:asciiTheme="minorHAnsi" w:hAnsiTheme="minorHAnsi" w:cstheme="minorHAnsi"/>
                  <w:lang w:val="en-GB"/>
                </w:rPr>
                <w:t xml:space="preserve"> rolled log file count.</w:t>
              </w:r>
            </w:ins>
          </w:p>
        </w:tc>
      </w:tr>
    </w:tbl>
    <w:p w:rsidR="001E360E" w:rsidRDefault="001E360E" w:rsidP="00085630">
      <w:pPr>
        <w:rPr>
          <w:ins w:id="215" w:author="Paróczi Zsolt" w:date="2016-09-17T09:20:00Z"/>
          <w:lang w:val="en-GB"/>
        </w:rPr>
        <w:pPrChange w:id="216" w:author="Paróczi Zsolt" w:date="2016-09-17T09:19:00Z">
          <w:pPr>
            <w:pStyle w:val="Cmsor5"/>
          </w:pPr>
        </w:pPrChange>
      </w:pPr>
    </w:p>
    <w:tbl>
      <w:tblPr>
        <w:tblStyle w:val="Rcsostblzat"/>
        <w:tblW w:w="9180" w:type="dxa"/>
        <w:tblLook w:val="04A0"/>
      </w:tblPr>
      <w:tblGrid>
        <w:gridCol w:w="2302"/>
        <w:gridCol w:w="6878"/>
        <w:tblGridChange w:id="217">
          <w:tblGrid>
            <w:gridCol w:w="2302"/>
            <w:gridCol w:w="6878"/>
          </w:tblGrid>
        </w:tblGridChange>
      </w:tblGrid>
      <w:tr w:rsidR="001E360E" w:rsidTr="000044A4">
        <w:trPr>
          <w:ins w:id="218" w:author="Paróczi Zsolt" w:date="2016-09-17T09:41:00Z"/>
        </w:trPr>
        <w:tc>
          <w:tcPr>
            <w:tcW w:w="9180" w:type="dxa"/>
            <w:gridSpan w:val="2"/>
            <w:shd w:val="clear" w:color="auto" w:fill="DBE5F1" w:themeFill="accent1" w:themeFillTint="33"/>
          </w:tcPr>
          <w:p w:rsidR="001E360E" w:rsidRDefault="001E360E" w:rsidP="000044A4">
            <w:pPr>
              <w:spacing w:before="60" w:after="60" w:line="240" w:lineRule="auto"/>
              <w:rPr>
                <w:ins w:id="219" w:author="Paróczi Zsolt" w:date="2016-09-17T09:41:00Z"/>
                <w:rFonts w:asciiTheme="minorHAnsi" w:hAnsiTheme="minorHAnsi" w:cstheme="minorHAnsi"/>
                <w:lang w:val="en-GB"/>
              </w:rPr>
            </w:pPr>
            <w:ins w:id="220" w:author="Paróczi Zsolt" w:date="2016-09-17T09:41:00Z">
              <w:r>
                <w:rPr>
                  <w:rFonts w:asciiTheme="minorHAnsi" w:hAnsiTheme="minorHAnsi" w:cstheme="minorHAnsi"/>
                  <w:b/>
                  <w:i/>
                  <w:lang w:val="en-GB"/>
                </w:rPr>
                <w:t>LWI server configuration</w:t>
              </w:r>
            </w:ins>
          </w:p>
        </w:tc>
      </w:tr>
      <w:tr w:rsidR="001E360E" w:rsidRPr="001E360E" w:rsidTr="000044A4">
        <w:trPr>
          <w:ins w:id="221" w:author="Paróczi Zsolt" w:date="2016-09-17T09:41:00Z"/>
        </w:trPr>
        <w:tc>
          <w:tcPr>
            <w:tcW w:w="2302" w:type="dxa"/>
          </w:tcPr>
          <w:p w:rsidR="001E360E" w:rsidRPr="001E360E" w:rsidRDefault="001E360E" w:rsidP="000044A4">
            <w:pPr>
              <w:spacing w:before="60" w:after="60" w:line="240" w:lineRule="auto"/>
              <w:rPr>
                <w:ins w:id="222" w:author="Paróczi Zsolt" w:date="2016-09-17T09:41:00Z"/>
                <w:rFonts w:asciiTheme="minorHAnsi" w:hAnsiTheme="minorHAnsi" w:cstheme="minorHAnsi"/>
                <w:b/>
                <w:i/>
                <w:lang w:val="en-GB"/>
              </w:rPr>
            </w:pPr>
            <w:ins w:id="223" w:author="Paróczi Zsolt" w:date="2016-09-17T09:41:00Z">
              <w:r w:rsidRPr="001E360E">
                <w:rPr>
                  <w:rFonts w:asciiTheme="minorHAnsi" w:hAnsiTheme="minorHAnsi" w:cstheme="minorHAnsi"/>
                  <w:b/>
                  <w:i/>
                  <w:lang w:val="en-GB"/>
                </w:rPr>
                <w:t>attribute</w:t>
              </w:r>
            </w:ins>
          </w:p>
        </w:tc>
        <w:tc>
          <w:tcPr>
            <w:tcW w:w="6878" w:type="dxa"/>
          </w:tcPr>
          <w:p w:rsidR="001E360E" w:rsidRPr="001E360E" w:rsidRDefault="001E360E" w:rsidP="000044A4">
            <w:pPr>
              <w:spacing w:before="60" w:after="60" w:line="240" w:lineRule="auto"/>
              <w:rPr>
                <w:ins w:id="224" w:author="Paróczi Zsolt" w:date="2016-09-17T09:41:00Z"/>
                <w:rFonts w:asciiTheme="minorHAnsi" w:hAnsiTheme="minorHAnsi" w:cstheme="minorHAnsi"/>
                <w:b/>
                <w:lang w:val="en-GB"/>
              </w:rPr>
            </w:pPr>
            <w:ins w:id="225" w:author="Paróczi Zsolt" w:date="2016-09-17T09:41:00Z">
              <w:r w:rsidRPr="001E360E">
                <w:rPr>
                  <w:rFonts w:asciiTheme="minorHAnsi" w:hAnsiTheme="minorHAnsi" w:cstheme="minorHAnsi"/>
                  <w:b/>
                  <w:lang w:val="en-GB"/>
                </w:rPr>
                <w:t>description</w:t>
              </w:r>
            </w:ins>
          </w:p>
        </w:tc>
      </w:tr>
      <w:tr w:rsidR="001E360E" w:rsidTr="000044A4">
        <w:trPr>
          <w:ins w:id="226" w:author="Paróczi Zsolt" w:date="2016-09-17T09:41:00Z"/>
        </w:trPr>
        <w:tc>
          <w:tcPr>
            <w:tcW w:w="2302" w:type="dxa"/>
          </w:tcPr>
          <w:p w:rsidR="001E360E" w:rsidRDefault="001E360E" w:rsidP="000044A4">
            <w:pPr>
              <w:spacing w:before="60" w:after="60" w:line="240" w:lineRule="auto"/>
              <w:rPr>
                <w:ins w:id="227" w:author="Paróczi Zsolt" w:date="2016-09-17T09:41:00Z"/>
                <w:rFonts w:asciiTheme="minorHAnsi" w:hAnsiTheme="minorHAnsi" w:cstheme="minorHAnsi"/>
                <w:lang w:val="en-GB"/>
              </w:rPr>
            </w:pPr>
            <w:ins w:id="228" w:author="Paróczi Zsolt" w:date="2016-09-17T09:42:00Z">
              <w:r>
                <w:rPr>
                  <w:rFonts w:asciiTheme="minorHAnsi" w:hAnsiTheme="minorHAnsi" w:cstheme="minorHAnsi"/>
                  <w:lang w:val="en-GB"/>
                </w:rPr>
                <w:t>Service name</w:t>
              </w:r>
            </w:ins>
          </w:p>
        </w:tc>
        <w:tc>
          <w:tcPr>
            <w:tcW w:w="6878" w:type="dxa"/>
          </w:tcPr>
          <w:p w:rsidR="001E360E" w:rsidRDefault="001E360E" w:rsidP="000044A4">
            <w:pPr>
              <w:spacing w:before="60" w:after="60" w:line="240" w:lineRule="auto"/>
              <w:rPr>
                <w:ins w:id="229" w:author="Paróczi Zsolt" w:date="2016-09-17T09:41:00Z"/>
                <w:rFonts w:asciiTheme="minorHAnsi" w:hAnsiTheme="minorHAnsi" w:cstheme="minorHAnsi"/>
                <w:lang w:val="en-GB"/>
              </w:rPr>
            </w:pPr>
            <w:ins w:id="230" w:author="Paróczi Zsolt" w:date="2016-09-17T09:42:00Z">
              <w:r>
                <w:rPr>
                  <w:rFonts w:asciiTheme="minorHAnsi" w:hAnsiTheme="minorHAnsi" w:cstheme="minorHAnsi"/>
                  <w:lang w:val="en-GB"/>
                </w:rPr>
                <w:t xml:space="preserve">Name of the service </w:t>
              </w:r>
            </w:ins>
          </w:p>
        </w:tc>
      </w:tr>
      <w:tr w:rsidR="001E360E" w:rsidTr="000044A4">
        <w:trPr>
          <w:ins w:id="231" w:author="Paróczi Zsolt" w:date="2016-09-17T09:42:00Z"/>
        </w:trPr>
        <w:tc>
          <w:tcPr>
            <w:tcW w:w="2302" w:type="dxa"/>
          </w:tcPr>
          <w:p w:rsidR="001E360E" w:rsidRDefault="001E360E" w:rsidP="000044A4">
            <w:pPr>
              <w:spacing w:before="60" w:after="60" w:line="240" w:lineRule="auto"/>
              <w:rPr>
                <w:ins w:id="232" w:author="Paróczi Zsolt" w:date="2016-09-17T09:42:00Z"/>
                <w:rFonts w:asciiTheme="minorHAnsi" w:hAnsiTheme="minorHAnsi" w:cstheme="minorHAnsi"/>
                <w:lang w:val="en-GB"/>
              </w:rPr>
            </w:pPr>
            <w:ins w:id="233" w:author="Paróczi Zsolt" w:date="2016-09-17T09:42:00Z">
              <w:r>
                <w:rPr>
                  <w:rFonts w:asciiTheme="minorHAnsi" w:hAnsiTheme="minorHAnsi" w:cstheme="minorHAnsi"/>
                  <w:lang w:val="en-GB"/>
                </w:rPr>
                <w:t>Service URI</w:t>
              </w:r>
            </w:ins>
          </w:p>
        </w:tc>
        <w:tc>
          <w:tcPr>
            <w:tcW w:w="6878" w:type="dxa"/>
          </w:tcPr>
          <w:p w:rsidR="001E360E" w:rsidRDefault="001E360E" w:rsidP="000044A4">
            <w:pPr>
              <w:spacing w:before="60" w:after="60" w:line="240" w:lineRule="auto"/>
              <w:rPr>
                <w:ins w:id="234" w:author="Paróczi Zsolt" w:date="2016-09-17T09:43:00Z"/>
                <w:rFonts w:asciiTheme="minorHAnsi" w:hAnsiTheme="minorHAnsi" w:cstheme="minorHAnsi"/>
                <w:lang w:val="en-GB"/>
              </w:rPr>
            </w:pPr>
            <w:ins w:id="235" w:author="Paróczi Zsolt" w:date="2016-09-17T09:42:00Z">
              <w:r>
                <w:rPr>
                  <w:rFonts w:asciiTheme="minorHAnsi" w:hAnsiTheme="minorHAnsi" w:cstheme="minorHAnsi"/>
                  <w:lang w:val="en-GB"/>
                </w:rPr>
                <w:t>URI of the service published by the LWI:</w:t>
              </w:r>
            </w:ins>
          </w:p>
          <w:p w:rsidR="001E360E" w:rsidRPr="001E360E" w:rsidRDefault="001E360E" w:rsidP="001E360E">
            <w:pPr>
              <w:spacing w:before="60" w:after="60" w:line="240" w:lineRule="auto"/>
              <w:rPr>
                <w:ins w:id="236" w:author="Paróczi Zsolt" w:date="2016-09-17T09:42:00Z"/>
                <w:rFonts w:asciiTheme="minorHAnsi" w:hAnsiTheme="minorHAnsi" w:cstheme="minorHAnsi"/>
                <w:lang w:val="en-GB"/>
                <w:rPrChange w:id="237" w:author="Paróczi Zsolt" w:date="2016-09-17T09:43:00Z">
                  <w:rPr>
                    <w:ins w:id="238" w:author="Paróczi Zsolt" w:date="2016-09-17T09:42:00Z"/>
                    <w:lang w:val="en-GB"/>
                  </w:rPr>
                </w:rPrChange>
              </w:rPr>
              <w:pPrChange w:id="239" w:author="Paróczi Zsolt" w:date="2016-09-17T09:43:00Z">
                <w:pPr>
                  <w:spacing w:before="60" w:after="60" w:line="240" w:lineRule="auto"/>
                </w:pPr>
              </w:pPrChange>
            </w:pPr>
            <w:ins w:id="240" w:author="Paróczi Zsolt" w:date="2016-09-17T09:43:00Z">
              <w:r>
                <w:rPr>
                  <w:rFonts w:asciiTheme="minorHAnsi" w:hAnsiTheme="minorHAnsi" w:cstheme="minorHAnsi"/>
                  <w:lang w:val="en-GB"/>
                </w:rPr>
                <w:t>lwi/provider/service &gt; lwi/cnr/getMsisdn</w:t>
              </w:r>
            </w:ins>
          </w:p>
        </w:tc>
      </w:tr>
      <w:tr w:rsidR="001E360E" w:rsidTr="000044A4">
        <w:trPr>
          <w:ins w:id="241" w:author="Paróczi Zsolt" w:date="2016-09-17T09:42:00Z"/>
        </w:trPr>
        <w:tc>
          <w:tcPr>
            <w:tcW w:w="2302" w:type="dxa"/>
          </w:tcPr>
          <w:p w:rsidR="001E360E" w:rsidRDefault="001E360E" w:rsidP="000044A4">
            <w:pPr>
              <w:spacing w:before="60" w:after="60" w:line="240" w:lineRule="auto"/>
              <w:rPr>
                <w:ins w:id="242" w:author="Paróczi Zsolt" w:date="2016-09-17T09:42:00Z"/>
                <w:rFonts w:asciiTheme="minorHAnsi" w:hAnsiTheme="minorHAnsi" w:cstheme="minorHAnsi"/>
                <w:lang w:val="en-GB"/>
              </w:rPr>
            </w:pPr>
            <w:ins w:id="243" w:author="Paróczi Zsolt" w:date="2016-09-17T09:42:00Z">
              <w:r>
                <w:rPr>
                  <w:rFonts w:asciiTheme="minorHAnsi" w:hAnsiTheme="minorHAnsi" w:cstheme="minorHAnsi"/>
                  <w:lang w:val="en-GB"/>
                </w:rPr>
                <w:t>Max allowed requests</w:t>
              </w:r>
            </w:ins>
          </w:p>
        </w:tc>
        <w:tc>
          <w:tcPr>
            <w:tcW w:w="6878" w:type="dxa"/>
          </w:tcPr>
          <w:p w:rsidR="001E360E" w:rsidRDefault="001E360E" w:rsidP="000044A4">
            <w:pPr>
              <w:spacing w:before="60" w:after="60" w:line="240" w:lineRule="auto"/>
              <w:rPr>
                <w:ins w:id="244" w:author="Paróczi Zsolt" w:date="2016-09-17T09:42:00Z"/>
                <w:rFonts w:asciiTheme="minorHAnsi" w:hAnsiTheme="minorHAnsi" w:cstheme="minorHAnsi"/>
                <w:lang w:val="en-GB"/>
              </w:rPr>
            </w:pPr>
            <w:ins w:id="245" w:author="Paróczi Zsolt" w:date="2016-09-17T09:42:00Z">
              <w:r>
                <w:rPr>
                  <w:rFonts w:asciiTheme="minorHAnsi" w:hAnsiTheme="minorHAnsi" w:cstheme="minorHAnsi"/>
                  <w:lang w:val="en-GB"/>
                </w:rPr>
                <w:t>Maximum number of the parallel allowed request for this service</w:t>
              </w:r>
            </w:ins>
          </w:p>
        </w:tc>
      </w:tr>
      <w:tr w:rsidR="001E360E" w:rsidTr="000044A4">
        <w:trPr>
          <w:ins w:id="246" w:author="Paróczi Zsolt" w:date="2016-09-17T09:41:00Z"/>
        </w:trPr>
        <w:tc>
          <w:tcPr>
            <w:tcW w:w="2302" w:type="dxa"/>
          </w:tcPr>
          <w:p w:rsidR="001E360E" w:rsidRDefault="001E360E" w:rsidP="000044A4">
            <w:pPr>
              <w:spacing w:before="60" w:after="60" w:line="240" w:lineRule="auto"/>
              <w:rPr>
                <w:ins w:id="247" w:author="Paróczi Zsolt" w:date="2016-09-17T09:41:00Z"/>
                <w:rFonts w:asciiTheme="minorHAnsi" w:hAnsiTheme="minorHAnsi" w:cstheme="minorHAnsi"/>
                <w:lang w:val="en-GB"/>
              </w:rPr>
            </w:pPr>
            <w:ins w:id="248" w:author="Paróczi Zsolt" w:date="2016-09-17T09:41:00Z">
              <w:r>
                <w:rPr>
                  <w:rFonts w:asciiTheme="minorHAnsi" w:hAnsiTheme="minorHAnsi" w:cstheme="minorHAnsi"/>
                  <w:lang w:val="en-GB"/>
                </w:rPr>
                <w:t>Request queue size</w:t>
              </w:r>
            </w:ins>
          </w:p>
        </w:tc>
        <w:tc>
          <w:tcPr>
            <w:tcW w:w="6878" w:type="dxa"/>
          </w:tcPr>
          <w:p w:rsidR="001E360E" w:rsidRDefault="001E360E" w:rsidP="000044A4">
            <w:pPr>
              <w:spacing w:before="60" w:after="60" w:line="240" w:lineRule="auto"/>
              <w:rPr>
                <w:ins w:id="249" w:author="Paróczi Zsolt" w:date="2016-09-17T09:41:00Z"/>
                <w:rFonts w:asciiTheme="minorHAnsi" w:hAnsiTheme="minorHAnsi" w:cstheme="minorHAnsi"/>
                <w:lang w:val="en-GB"/>
              </w:rPr>
            </w:pPr>
            <w:ins w:id="250" w:author="Paróczi Zsolt" w:date="2016-09-17T09:41:00Z">
              <w:r>
                <w:rPr>
                  <w:rFonts w:asciiTheme="minorHAnsi" w:hAnsiTheme="minorHAnsi" w:cstheme="minorHAnsi"/>
                  <w:lang w:val="en-GB"/>
                </w:rPr>
                <w:t>Queue size if the max allowed request number reached</w:t>
              </w:r>
            </w:ins>
            <w:ins w:id="251" w:author="Paróczi Zsolt" w:date="2016-09-17T09:43:00Z">
              <w:r>
                <w:rPr>
                  <w:rFonts w:asciiTheme="minorHAnsi" w:hAnsiTheme="minorHAnsi" w:cstheme="minorHAnsi"/>
                  <w:lang w:val="en-GB"/>
                </w:rPr>
                <w:t xml:space="preserve"> on the service</w:t>
              </w:r>
            </w:ins>
            <w:ins w:id="252" w:author="Paróczi Zsolt" w:date="2016-09-17T09:41:00Z">
              <w:r>
                <w:rPr>
                  <w:rFonts w:asciiTheme="minorHAnsi" w:hAnsiTheme="minorHAnsi" w:cstheme="minorHAnsi"/>
                  <w:lang w:val="en-GB"/>
                </w:rPr>
                <w:t xml:space="preserve">. </w:t>
              </w:r>
            </w:ins>
          </w:p>
        </w:tc>
      </w:tr>
      <w:tr w:rsidR="001E360E" w:rsidTr="000044A4">
        <w:trPr>
          <w:ins w:id="253" w:author="Paróczi Zsolt" w:date="2016-09-17T09:44:00Z"/>
        </w:trPr>
        <w:tc>
          <w:tcPr>
            <w:tcW w:w="2302" w:type="dxa"/>
          </w:tcPr>
          <w:p w:rsidR="001E360E" w:rsidRDefault="001E360E" w:rsidP="000044A4">
            <w:pPr>
              <w:spacing w:before="60" w:after="60" w:line="240" w:lineRule="auto"/>
              <w:rPr>
                <w:ins w:id="254" w:author="Paróczi Zsolt" w:date="2016-09-17T09:44:00Z"/>
                <w:rFonts w:asciiTheme="minorHAnsi" w:hAnsiTheme="minorHAnsi" w:cstheme="minorHAnsi"/>
                <w:lang w:val="en-GB"/>
              </w:rPr>
            </w:pPr>
            <w:ins w:id="255" w:author="Paróczi Zsolt" w:date="2016-09-17T09:44:00Z">
              <w:r>
                <w:rPr>
                  <w:rFonts w:asciiTheme="minorHAnsi" w:hAnsiTheme="minorHAnsi" w:cstheme="minorHAnsi"/>
                  <w:lang w:val="en-GB"/>
                </w:rPr>
                <w:t>Log level</w:t>
              </w:r>
            </w:ins>
          </w:p>
        </w:tc>
        <w:tc>
          <w:tcPr>
            <w:tcW w:w="6878" w:type="dxa"/>
          </w:tcPr>
          <w:p w:rsidR="001E360E" w:rsidRDefault="001E360E" w:rsidP="000044A4">
            <w:pPr>
              <w:spacing w:before="60" w:after="60" w:line="240" w:lineRule="auto"/>
              <w:rPr>
                <w:ins w:id="256" w:author="Paróczi Zsolt" w:date="2016-09-17T09:45:00Z"/>
                <w:rFonts w:asciiTheme="minorHAnsi" w:hAnsiTheme="minorHAnsi" w:cstheme="minorHAnsi"/>
                <w:lang w:val="en-GB"/>
              </w:rPr>
            </w:pPr>
            <w:ins w:id="257" w:author="Paróczi Zsolt" w:date="2016-09-17T09:44:00Z">
              <w:r>
                <w:rPr>
                  <w:rFonts w:asciiTheme="minorHAnsi" w:hAnsiTheme="minorHAnsi" w:cstheme="minorHAnsi"/>
                  <w:lang w:val="en-GB"/>
                </w:rPr>
                <w:t xml:space="preserve">How the LWI logs a service, full message, only the context, </w:t>
              </w:r>
            </w:ins>
            <w:ins w:id="258" w:author="Paróczi Zsolt" w:date="2016-09-17T09:45:00Z">
              <w:r>
                <w:rPr>
                  <w:rFonts w:asciiTheme="minorHAnsi" w:hAnsiTheme="minorHAnsi" w:cstheme="minorHAnsi"/>
                  <w:lang w:val="en-GB"/>
                </w:rPr>
                <w:t>minimal service call.</w:t>
              </w:r>
            </w:ins>
          </w:p>
          <w:p w:rsidR="001E360E" w:rsidRDefault="001E360E" w:rsidP="000044A4">
            <w:pPr>
              <w:spacing w:before="60" w:after="60" w:line="240" w:lineRule="auto"/>
              <w:rPr>
                <w:ins w:id="259" w:author="Paróczi Zsolt" w:date="2016-09-17T09:44:00Z"/>
                <w:rFonts w:asciiTheme="minorHAnsi" w:hAnsiTheme="minorHAnsi" w:cstheme="minorHAnsi"/>
                <w:lang w:val="en-GB"/>
              </w:rPr>
            </w:pPr>
            <w:moveToRangeStart w:id="260" w:author="Paróczi Zsolt" w:date="2016-09-17T09:45:00Z" w:name="move461868859"/>
            <w:moveTo w:id="261" w:author="Paróczi Zsolt" w:date="2016-09-17T09:45:00Z">
              <w:r>
                <w:rPr>
                  <w:rFonts w:asciiTheme="minorHAnsi" w:hAnsiTheme="minorHAnsi" w:cstheme="minorHAnsi"/>
                  <w:lang w:val="en-GB"/>
                </w:rPr>
                <w:t>FULL|CTX|MIN</w:t>
              </w:r>
            </w:moveTo>
            <w:moveToRangeEnd w:id="260"/>
          </w:p>
        </w:tc>
      </w:tr>
      <w:tr w:rsidR="001E360E" w:rsidTr="000044A4">
        <w:trPr>
          <w:ins w:id="262" w:author="Paróczi Zsolt" w:date="2016-09-17T09:41:00Z"/>
        </w:trPr>
        <w:tc>
          <w:tcPr>
            <w:tcW w:w="2302" w:type="dxa"/>
          </w:tcPr>
          <w:p w:rsidR="001E360E" w:rsidRDefault="0082757D" w:rsidP="000044A4">
            <w:pPr>
              <w:spacing w:before="60" w:after="60" w:line="240" w:lineRule="auto"/>
              <w:rPr>
                <w:ins w:id="263" w:author="Paróczi Zsolt" w:date="2016-09-17T09:41:00Z"/>
                <w:rFonts w:asciiTheme="minorHAnsi" w:hAnsiTheme="minorHAnsi" w:cstheme="minorHAnsi"/>
                <w:lang w:val="en-GB"/>
              </w:rPr>
            </w:pPr>
            <w:ins w:id="264" w:author="Paróczi Zsolt" w:date="2016-09-18T20:40:00Z">
              <w:r>
                <w:rPr>
                  <w:rFonts w:asciiTheme="minorHAnsi" w:hAnsiTheme="minorHAnsi" w:cstheme="minorHAnsi"/>
                  <w:lang w:val="en-GB"/>
                </w:rPr>
                <w:t>Validation level</w:t>
              </w:r>
            </w:ins>
          </w:p>
        </w:tc>
        <w:tc>
          <w:tcPr>
            <w:tcW w:w="6878" w:type="dxa"/>
          </w:tcPr>
          <w:p w:rsidR="001E360E" w:rsidRDefault="0082757D" w:rsidP="000044A4">
            <w:pPr>
              <w:spacing w:before="60" w:after="60" w:line="240" w:lineRule="auto"/>
              <w:rPr>
                <w:ins w:id="265" w:author="Paróczi Zsolt" w:date="2016-09-18T20:41:00Z"/>
                <w:rFonts w:asciiTheme="minorHAnsi" w:hAnsiTheme="minorHAnsi" w:cstheme="minorHAnsi"/>
                <w:lang w:val="en-GB"/>
              </w:rPr>
            </w:pPr>
            <w:ins w:id="266" w:author="Paróczi Zsolt" w:date="2016-09-18T20:41:00Z">
              <w:r>
                <w:rPr>
                  <w:rFonts w:asciiTheme="minorHAnsi" w:hAnsiTheme="minorHAnsi" w:cstheme="minorHAnsi"/>
                  <w:lang w:val="en-GB"/>
                </w:rPr>
                <w:t>How the LWI validates an incoming message, full soap request, only the required context attributes or nothing.</w:t>
              </w:r>
            </w:ins>
          </w:p>
          <w:p w:rsidR="0082757D" w:rsidRDefault="0082757D" w:rsidP="000044A4">
            <w:pPr>
              <w:spacing w:before="60" w:after="60" w:line="240" w:lineRule="auto"/>
              <w:rPr>
                <w:ins w:id="267" w:author="Paróczi Zsolt" w:date="2016-09-17T09:41:00Z"/>
                <w:rFonts w:asciiTheme="minorHAnsi" w:hAnsiTheme="minorHAnsi" w:cstheme="minorHAnsi"/>
                <w:lang w:val="en-GB"/>
              </w:rPr>
            </w:pPr>
            <w:ins w:id="268" w:author="Paróczi Zsolt" w:date="2016-09-18T20:42:00Z">
              <w:r>
                <w:rPr>
                  <w:rFonts w:asciiTheme="minorHAnsi" w:hAnsiTheme="minorHAnsi" w:cstheme="minorHAnsi"/>
                  <w:lang w:val="en-GB"/>
                </w:rPr>
                <w:t>MSG|CTX|NO</w:t>
              </w:r>
            </w:ins>
          </w:p>
        </w:tc>
      </w:tr>
      <w:tr w:rsidR="001E360E" w:rsidTr="000044A4">
        <w:trPr>
          <w:ins w:id="269" w:author="Paróczi Zsolt" w:date="2016-09-17T09:41:00Z"/>
        </w:trPr>
        <w:tc>
          <w:tcPr>
            <w:tcW w:w="2302" w:type="dxa"/>
          </w:tcPr>
          <w:p w:rsidR="001E360E" w:rsidRDefault="0082757D" w:rsidP="000044A4">
            <w:pPr>
              <w:spacing w:before="60" w:after="60" w:line="240" w:lineRule="auto"/>
              <w:rPr>
                <w:ins w:id="270" w:author="Paróczi Zsolt" w:date="2016-09-17T09:41:00Z"/>
                <w:rFonts w:asciiTheme="minorHAnsi" w:hAnsiTheme="minorHAnsi" w:cstheme="minorHAnsi"/>
                <w:lang w:val="en-GB"/>
              </w:rPr>
            </w:pPr>
            <w:ins w:id="271" w:author="Paróczi Zsolt" w:date="2016-09-18T20:42:00Z">
              <w:r>
                <w:rPr>
                  <w:rFonts w:asciiTheme="minorHAnsi" w:hAnsiTheme="minorHAnsi" w:cstheme="minorHAnsi"/>
                  <w:lang w:val="en-GB"/>
                </w:rPr>
                <w:t>Backend service URL</w:t>
              </w:r>
            </w:ins>
          </w:p>
        </w:tc>
        <w:tc>
          <w:tcPr>
            <w:tcW w:w="6878" w:type="dxa"/>
          </w:tcPr>
          <w:p w:rsidR="001E360E" w:rsidRDefault="0082757D" w:rsidP="000044A4">
            <w:pPr>
              <w:spacing w:before="60" w:after="60" w:line="240" w:lineRule="auto"/>
              <w:rPr>
                <w:ins w:id="272" w:author="Paróczi Zsolt" w:date="2016-09-17T09:41:00Z"/>
                <w:rFonts w:asciiTheme="minorHAnsi" w:hAnsiTheme="minorHAnsi" w:cstheme="minorHAnsi"/>
                <w:lang w:val="en-GB"/>
              </w:rPr>
            </w:pPr>
            <w:ins w:id="273" w:author="Paróczi Zsolt" w:date="2016-09-18T20:42:00Z">
              <w:r>
                <w:rPr>
                  <w:rFonts w:asciiTheme="minorHAnsi" w:hAnsiTheme="minorHAnsi" w:cstheme="minorHAnsi"/>
                  <w:lang w:val="en-GB"/>
                </w:rPr>
                <w:t>URL of the backend service that is published on the LWI.</w:t>
              </w:r>
            </w:ins>
          </w:p>
        </w:tc>
      </w:tr>
      <w:tr w:rsidR="001E360E" w:rsidTr="000044A4">
        <w:trPr>
          <w:ins w:id="274" w:author="Paróczi Zsolt" w:date="2016-09-17T09:41:00Z"/>
        </w:trPr>
        <w:tc>
          <w:tcPr>
            <w:tcW w:w="2302" w:type="dxa"/>
          </w:tcPr>
          <w:p w:rsidR="001E360E" w:rsidRDefault="0082757D" w:rsidP="000044A4">
            <w:pPr>
              <w:spacing w:before="60" w:after="60" w:line="240" w:lineRule="auto"/>
              <w:rPr>
                <w:ins w:id="275" w:author="Paróczi Zsolt" w:date="2016-09-17T09:41:00Z"/>
                <w:rFonts w:asciiTheme="minorHAnsi" w:hAnsiTheme="minorHAnsi" w:cstheme="minorHAnsi"/>
                <w:lang w:val="en-GB"/>
              </w:rPr>
            </w:pPr>
            <w:ins w:id="276" w:author="Paróczi Zsolt" w:date="2016-09-18T20:43:00Z">
              <w:r>
                <w:rPr>
                  <w:rFonts w:asciiTheme="minorHAnsi" w:hAnsiTheme="minorHAnsi" w:cstheme="minorHAnsi"/>
                  <w:lang w:val="en-GB"/>
                </w:rPr>
                <w:t>Skip authentication</w:t>
              </w:r>
            </w:ins>
          </w:p>
        </w:tc>
        <w:tc>
          <w:tcPr>
            <w:tcW w:w="6878" w:type="dxa"/>
          </w:tcPr>
          <w:p w:rsidR="001E360E" w:rsidRDefault="0082757D" w:rsidP="000044A4">
            <w:pPr>
              <w:spacing w:before="60" w:after="60" w:line="240" w:lineRule="auto"/>
              <w:rPr>
                <w:ins w:id="277" w:author="Paróczi Zsolt" w:date="2016-09-17T09:41:00Z"/>
                <w:rFonts w:asciiTheme="minorHAnsi" w:hAnsiTheme="minorHAnsi" w:cstheme="minorHAnsi"/>
                <w:lang w:val="en-GB"/>
              </w:rPr>
            </w:pPr>
            <w:ins w:id="278" w:author="Paróczi Zsolt" w:date="2016-09-18T20:43:00Z">
              <w:r>
                <w:rPr>
                  <w:rFonts w:asciiTheme="minorHAnsi" w:hAnsiTheme="minorHAnsi" w:cstheme="minorHAnsi"/>
                  <w:lang w:val="en-GB"/>
                </w:rPr>
                <w:t>For testing purpose the authentication can be switched off.</w:t>
              </w:r>
            </w:ins>
          </w:p>
        </w:tc>
      </w:tr>
      <w:tr w:rsidR="001E360E" w:rsidTr="000044A4">
        <w:trPr>
          <w:ins w:id="279" w:author="Paróczi Zsolt" w:date="2016-09-17T09:41:00Z"/>
        </w:trPr>
        <w:tc>
          <w:tcPr>
            <w:tcW w:w="2302" w:type="dxa"/>
          </w:tcPr>
          <w:p w:rsidR="001E360E" w:rsidRDefault="0082757D" w:rsidP="000044A4">
            <w:pPr>
              <w:spacing w:before="60" w:after="60" w:line="240" w:lineRule="auto"/>
              <w:rPr>
                <w:ins w:id="280" w:author="Paróczi Zsolt" w:date="2016-09-17T09:41:00Z"/>
                <w:rFonts w:asciiTheme="minorHAnsi" w:hAnsiTheme="minorHAnsi" w:cstheme="minorHAnsi"/>
                <w:lang w:val="en-GB"/>
              </w:rPr>
            </w:pPr>
            <w:ins w:id="281" w:author="Paróczi Zsolt" w:date="2016-09-18T20:43:00Z">
              <w:r>
                <w:rPr>
                  <w:rFonts w:asciiTheme="minorHAnsi" w:hAnsiTheme="minorHAnsi" w:cstheme="minorHAnsi"/>
                  <w:lang w:val="en-GB"/>
                </w:rPr>
                <w:t>Request timeout.</w:t>
              </w:r>
            </w:ins>
          </w:p>
        </w:tc>
        <w:tc>
          <w:tcPr>
            <w:tcW w:w="6878" w:type="dxa"/>
          </w:tcPr>
          <w:p w:rsidR="001E360E" w:rsidRDefault="0082757D" w:rsidP="000044A4">
            <w:pPr>
              <w:spacing w:before="60" w:after="60" w:line="240" w:lineRule="auto"/>
              <w:rPr>
                <w:ins w:id="282" w:author="Paróczi Zsolt" w:date="2016-09-17T09:41:00Z"/>
                <w:rFonts w:asciiTheme="minorHAnsi" w:hAnsiTheme="minorHAnsi" w:cstheme="minorHAnsi"/>
                <w:lang w:val="en-GB"/>
              </w:rPr>
            </w:pPr>
            <w:ins w:id="283" w:author="Paróczi Zsolt" w:date="2016-09-18T20:48:00Z">
              <w:r>
                <w:rPr>
                  <w:rFonts w:asciiTheme="minorHAnsi" w:hAnsiTheme="minorHAnsi" w:cstheme="minorHAnsi"/>
                  <w:lang w:val="en-GB"/>
                </w:rPr>
                <w:t>Timeout of the request.</w:t>
              </w:r>
            </w:ins>
          </w:p>
        </w:tc>
      </w:tr>
      <w:tr w:rsidR="001E360E" w:rsidTr="000044A4">
        <w:trPr>
          <w:ins w:id="284" w:author="Paróczi Zsolt" w:date="2016-09-17T09:41:00Z"/>
        </w:trPr>
        <w:tc>
          <w:tcPr>
            <w:tcW w:w="2302" w:type="dxa"/>
          </w:tcPr>
          <w:p w:rsidR="001E360E" w:rsidRDefault="00DC662F" w:rsidP="000044A4">
            <w:pPr>
              <w:spacing w:before="60" w:after="60" w:line="240" w:lineRule="auto"/>
              <w:rPr>
                <w:ins w:id="285" w:author="Paróczi Zsolt" w:date="2016-09-17T09:41:00Z"/>
                <w:rFonts w:asciiTheme="minorHAnsi" w:hAnsiTheme="minorHAnsi" w:cstheme="minorHAnsi"/>
                <w:lang w:val="en-GB"/>
              </w:rPr>
            </w:pPr>
            <w:ins w:id="286" w:author="Paróczi Zsolt" w:date="2016-09-18T20:51:00Z">
              <w:r>
                <w:rPr>
                  <w:rFonts w:asciiTheme="minorHAnsi" w:hAnsiTheme="minorHAnsi" w:cstheme="minorHAnsi"/>
                  <w:lang w:val="en-GB"/>
                </w:rPr>
                <w:t>Allowed consumers</w:t>
              </w:r>
            </w:ins>
          </w:p>
        </w:tc>
        <w:tc>
          <w:tcPr>
            <w:tcW w:w="6878" w:type="dxa"/>
          </w:tcPr>
          <w:p w:rsidR="001E360E" w:rsidRDefault="00DC662F" w:rsidP="000044A4">
            <w:pPr>
              <w:spacing w:before="60" w:after="60" w:line="240" w:lineRule="auto"/>
              <w:rPr>
                <w:ins w:id="287" w:author="Paróczi Zsolt" w:date="2016-09-17T09:41:00Z"/>
                <w:rFonts w:asciiTheme="minorHAnsi" w:hAnsiTheme="minorHAnsi" w:cstheme="minorHAnsi"/>
                <w:lang w:val="en-GB"/>
              </w:rPr>
            </w:pPr>
            <w:ins w:id="288" w:author="Paróczi Zsolt" w:date="2016-09-18T20:51:00Z">
              <w:r>
                <w:rPr>
                  <w:rFonts w:asciiTheme="minorHAnsi" w:hAnsiTheme="minorHAnsi" w:cstheme="minorHAnsi"/>
                  <w:lang w:val="en-GB"/>
                </w:rPr>
                <w:t>List of users ( consumers ) who can call the service.</w:t>
              </w:r>
            </w:ins>
          </w:p>
        </w:tc>
      </w:tr>
    </w:tbl>
    <w:p w:rsidR="001E360E" w:rsidRPr="00085630" w:rsidDel="0082757D" w:rsidRDefault="001E360E" w:rsidP="00085630">
      <w:pPr>
        <w:rPr>
          <w:del w:id="289" w:author="Paróczi Zsolt" w:date="2016-09-18T20:49:00Z"/>
          <w:lang w:val="en-GB"/>
        </w:rPr>
        <w:pPrChange w:id="290" w:author="Paróczi Zsolt" w:date="2016-09-17T09:19:00Z">
          <w:pPr>
            <w:pStyle w:val="Cmsor5"/>
          </w:pPr>
        </w:pPrChange>
      </w:pPr>
    </w:p>
    <w:tbl>
      <w:tblPr>
        <w:tblStyle w:val="Rcsostblzat"/>
        <w:tblW w:w="9180" w:type="dxa"/>
        <w:tblLook w:val="04A0"/>
      </w:tblPr>
      <w:tblGrid>
        <w:gridCol w:w="2302"/>
        <w:gridCol w:w="2302"/>
        <w:gridCol w:w="2875"/>
        <w:gridCol w:w="1701"/>
      </w:tblGrid>
      <w:tr w:rsidR="00894B22" w:rsidDel="0082757D" w:rsidTr="00663034">
        <w:trPr>
          <w:del w:id="291" w:author="Paróczi Zsolt" w:date="2016-09-18T20:49:00Z"/>
        </w:trPr>
        <w:tc>
          <w:tcPr>
            <w:tcW w:w="2302" w:type="dxa"/>
            <w:shd w:val="clear" w:color="auto" w:fill="B8CCE4" w:themeFill="accent1" w:themeFillTint="66"/>
          </w:tcPr>
          <w:p w:rsidR="00894B22" w:rsidRPr="00894B22" w:rsidDel="0082757D" w:rsidRDefault="00894B22" w:rsidP="00894B22">
            <w:pPr>
              <w:spacing w:before="60" w:after="60" w:line="240" w:lineRule="auto"/>
              <w:rPr>
                <w:del w:id="292" w:author="Paróczi Zsolt" w:date="2016-09-18T20:49:00Z"/>
                <w:rFonts w:asciiTheme="minorHAnsi" w:hAnsiTheme="minorHAnsi" w:cstheme="minorHAnsi"/>
                <w:b/>
                <w:lang w:val="en-GB"/>
              </w:rPr>
            </w:pPr>
            <w:del w:id="293" w:author="Paróczi Zsolt" w:date="2016-09-18T20:49:00Z">
              <w:r w:rsidRPr="00894B22" w:rsidDel="0082757D">
                <w:rPr>
                  <w:rFonts w:asciiTheme="minorHAnsi" w:hAnsiTheme="minorHAnsi" w:cstheme="minorHAnsi"/>
                  <w:b/>
                  <w:lang w:val="en-GB"/>
                </w:rPr>
                <w:delText>config</w:delText>
              </w:r>
            </w:del>
          </w:p>
        </w:tc>
        <w:tc>
          <w:tcPr>
            <w:tcW w:w="2302" w:type="dxa"/>
            <w:shd w:val="clear" w:color="auto" w:fill="B8CCE4" w:themeFill="accent1" w:themeFillTint="66"/>
          </w:tcPr>
          <w:p w:rsidR="00894B22" w:rsidRPr="00894B22" w:rsidDel="0082757D" w:rsidRDefault="00894B22" w:rsidP="00894B22">
            <w:pPr>
              <w:spacing w:before="60" w:after="60" w:line="240" w:lineRule="auto"/>
              <w:rPr>
                <w:del w:id="294" w:author="Paróczi Zsolt" w:date="2016-09-18T20:49:00Z"/>
                <w:rFonts w:asciiTheme="minorHAnsi" w:hAnsiTheme="minorHAnsi" w:cstheme="minorHAnsi"/>
                <w:b/>
                <w:lang w:val="en-GB"/>
              </w:rPr>
            </w:pPr>
            <w:del w:id="295" w:author="Paróczi Zsolt" w:date="2016-09-18T20:49:00Z">
              <w:r w:rsidRPr="00894B22" w:rsidDel="0082757D">
                <w:rPr>
                  <w:rFonts w:asciiTheme="minorHAnsi" w:hAnsiTheme="minorHAnsi" w:cstheme="minorHAnsi"/>
                  <w:b/>
                  <w:lang w:val="en-GB"/>
                </w:rPr>
                <w:delText>attribute</w:delText>
              </w:r>
            </w:del>
          </w:p>
        </w:tc>
        <w:tc>
          <w:tcPr>
            <w:tcW w:w="2875" w:type="dxa"/>
            <w:shd w:val="clear" w:color="auto" w:fill="B8CCE4" w:themeFill="accent1" w:themeFillTint="66"/>
          </w:tcPr>
          <w:p w:rsidR="00894B22" w:rsidRPr="00894B22" w:rsidDel="0082757D" w:rsidRDefault="00663034" w:rsidP="00894B22">
            <w:pPr>
              <w:spacing w:before="60" w:after="60" w:line="240" w:lineRule="auto"/>
              <w:rPr>
                <w:del w:id="296" w:author="Paróczi Zsolt" w:date="2016-09-18T20:49:00Z"/>
                <w:rFonts w:asciiTheme="minorHAnsi" w:hAnsiTheme="minorHAnsi" w:cstheme="minorHAnsi"/>
                <w:b/>
                <w:lang w:val="en-GB"/>
              </w:rPr>
            </w:pPr>
            <w:del w:id="297" w:author="Paróczi Zsolt" w:date="2016-09-18T20:49:00Z">
              <w:r w:rsidDel="0082757D">
                <w:rPr>
                  <w:rFonts w:asciiTheme="minorHAnsi" w:hAnsiTheme="minorHAnsi" w:cstheme="minorHAnsi"/>
                  <w:b/>
                  <w:lang w:val="en-GB"/>
                </w:rPr>
                <w:delText>description</w:delText>
              </w:r>
            </w:del>
          </w:p>
        </w:tc>
        <w:tc>
          <w:tcPr>
            <w:tcW w:w="1701" w:type="dxa"/>
            <w:shd w:val="clear" w:color="auto" w:fill="B8CCE4" w:themeFill="accent1" w:themeFillTint="66"/>
          </w:tcPr>
          <w:p w:rsidR="00894B22" w:rsidRPr="00894B22" w:rsidDel="0082757D" w:rsidRDefault="00663034" w:rsidP="00894B22">
            <w:pPr>
              <w:spacing w:before="60" w:after="60" w:line="240" w:lineRule="auto"/>
              <w:rPr>
                <w:del w:id="298" w:author="Paróczi Zsolt" w:date="2016-09-18T20:49:00Z"/>
                <w:rFonts w:asciiTheme="minorHAnsi" w:hAnsiTheme="minorHAnsi" w:cstheme="minorHAnsi"/>
                <w:b/>
                <w:lang w:val="en-GB"/>
              </w:rPr>
            </w:pPr>
            <w:del w:id="299" w:author="Paróczi Zsolt" w:date="2016-09-18T20:49:00Z">
              <w:r w:rsidDel="0082757D">
                <w:rPr>
                  <w:rFonts w:asciiTheme="minorHAnsi" w:hAnsiTheme="minorHAnsi" w:cstheme="minorHAnsi"/>
                  <w:b/>
                  <w:lang w:val="en-GB"/>
                </w:rPr>
                <w:delText>allowed values</w:delText>
              </w:r>
            </w:del>
          </w:p>
        </w:tc>
      </w:tr>
      <w:tr w:rsidR="00894B22" w:rsidRPr="00894B22" w:rsidDel="0082757D" w:rsidTr="00663034">
        <w:trPr>
          <w:del w:id="300" w:author="Paróczi Zsolt" w:date="2016-09-18T20:49:00Z"/>
        </w:trPr>
        <w:tc>
          <w:tcPr>
            <w:tcW w:w="9180" w:type="dxa"/>
            <w:gridSpan w:val="4"/>
            <w:shd w:val="clear" w:color="auto" w:fill="D6E3BC" w:themeFill="accent3" w:themeFillTint="66"/>
          </w:tcPr>
          <w:p w:rsidR="00894B22" w:rsidRPr="00894B22" w:rsidDel="0082757D" w:rsidRDefault="00894B22" w:rsidP="00894B22">
            <w:pPr>
              <w:spacing w:before="60" w:after="60" w:line="240" w:lineRule="auto"/>
              <w:rPr>
                <w:del w:id="301" w:author="Paróczi Zsolt" w:date="2016-09-18T20:49:00Z"/>
                <w:rFonts w:asciiTheme="minorHAnsi" w:hAnsiTheme="minorHAnsi" w:cstheme="minorHAnsi"/>
                <w:b/>
                <w:i/>
                <w:lang w:val="en-GB"/>
              </w:rPr>
            </w:pPr>
            <w:del w:id="302" w:author="Paróczi Zsolt" w:date="2016-09-18T20:49:00Z">
              <w:r w:rsidRPr="00894B22" w:rsidDel="0082757D">
                <w:rPr>
                  <w:rFonts w:asciiTheme="minorHAnsi" w:hAnsiTheme="minorHAnsi" w:cstheme="minorHAnsi"/>
                  <w:b/>
                  <w:i/>
                  <w:lang w:val="en-GB"/>
                </w:rPr>
                <w:delText>global level</w:delText>
              </w:r>
            </w:del>
          </w:p>
        </w:tc>
      </w:tr>
      <w:tr w:rsidR="00894B22" w:rsidDel="0082757D" w:rsidTr="00663034">
        <w:trPr>
          <w:del w:id="303" w:author="Paróczi Zsolt" w:date="2016-09-18T20:49:00Z"/>
        </w:trPr>
        <w:tc>
          <w:tcPr>
            <w:tcW w:w="2302" w:type="dxa"/>
          </w:tcPr>
          <w:p w:rsidR="00894B22" w:rsidDel="0082757D" w:rsidRDefault="00894B22" w:rsidP="00894B22">
            <w:pPr>
              <w:spacing w:before="60" w:after="60" w:line="240" w:lineRule="auto"/>
              <w:rPr>
                <w:del w:id="304" w:author="Paróczi Zsolt" w:date="2016-09-18T20:49:00Z"/>
                <w:rFonts w:asciiTheme="minorHAnsi" w:hAnsiTheme="minorHAnsi" w:cstheme="minorHAnsi"/>
                <w:lang w:val="en-GB"/>
              </w:rPr>
            </w:pPr>
            <w:del w:id="305" w:author="Paróczi Zsolt" w:date="2016-09-18T20:49:00Z">
              <w:r w:rsidDel="0082757D">
                <w:rPr>
                  <w:rFonts w:asciiTheme="minorHAnsi" w:hAnsiTheme="minorHAnsi" w:cstheme="minorHAnsi"/>
                  <w:lang w:val="en-GB"/>
                </w:rPr>
                <w:delText>log</w:delText>
              </w:r>
            </w:del>
          </w:p>
        </w:tc>
        <w:tc>
          <w:tcPr>
            <w:tcW w:w="2302" w:type="dxa"/>
          </w:tcPr>
          <w:p w:rsidR="00894B22" w:rsidDel="0082757D" w:rsidRDefault="00894B22" w:rsidP="00894B22">
            <w:pPr>
              <w:spacing w:before="60" w:after="60" w:line="240" w:lineRule="auto"/>
              <w:rPr>
                <w:del w:id="306" w:author="Paróczi Zsolt" w:date="2016-09-18T20:49:00Z"/>
                <w:rFonts w:asciiTheme="minorHAnsi" w:hAnsiTheme="minorHAnsi" w:cstheme="minorHAnsi"/>
                <w:lang w:val="en-GB"/>
              </w:rPr>
            </w:pPr>
          </w:p>
        </w:tc>
        <w:tc>
          <w:tcPr>
            <w:tcW w:w="2875" w:type="dxa"/>
          </w:tcPr>
          <w:p w:rsidR="00894B22" w:rsidDel="0082757D" w:rsidRDefault="00894B22" w:rsidP="00894B22">
            <w:pPr>
              <w:spacing w:before="60" w:after="60" w:line="240" w:lineRule="auto"/>
              <w:rPr>
                <w:del w:id="307" w:author="Paróczi Zsolt" w:date="2016-09-18T20:49:00Z"/>
                <w:rFonts w:asciiTheme="minorHAnsi" w:hAnsiTheme="minorHAnsi" w:cstheme="minorHAnsi"/>
                <w:lang w:val="en-GB"/>
              </w:rPr>
            </w:pPr>
          </w:p>
        </w:tc>
        <w:tc>
          <w:tcPr>
            <w:tcW w:w="1701" w:type="dxa"/>
          </w:tcPr>
          <w:p w:rsidR="00894B22" w:rsidDel="0082757D" w:rsidRDefault="00894B22" w:rsidP="00894B22">
            <w:pPr>
              <w:spacing w:before="60" w:after="60" w:line="240" w:lineRule="auto"/>
              <w:rPr>
                <w:del w:id="308" w:author="Paróczi Zsolt" w:date="2016-09-18T20:49:00Z"/>
                <w:rFonts w:asciiTheme="minorHAnsi" w:hAnsiTheme="minorHAnsi" w:cstheme="minorHAnsi"/>
                <w:lang w:val="en-GB"/>
              </w:rPr>
            </w:pPr>
          </w:p>
        </w:tc>
      </w:tr>
      <w:tr w:rsidR="00894B22" w:rsidDel="0082757D" w:rsidTr="00663034">
        <w:trPr>
          <w:del w:id="309" w:author="Paróczi Zsolt" w:date="2016-09-18T20:49:00Z"/>
        </w:trPr>
        <w:tc>
          <w:tcPr>
            <w:tcW w:w="2302" w:type="dxa"/>
          </w:tcPr>
          <w:p w:rsidR="00894B22" w:rsidDel="0082757D" w:rsidRDefault="00894B22" w:rsidP="00894B22">
            <w:pPr>
              <w:spacing w:before="60" w:after="60" w:line="240" w:lineRule="auto"/>
              <w:rPr>
                <w:del w:id="310" w:author="Paróczi Zsolt" w:date="2016-09-18T20:49:00Z"/>
                <w:rFonts w:asciiTheme="minorHAnsi" w:hAnsiTheme="minorHAnsi" w:cstheme="minorHAnsi"/>
                <w:lang w:val="en-GB"/>
              </w:rPr>
            </w:pPr>
          </w:p>
        </w:tc>
        <w:tc>
          <w:tcPr>
            <w:tcW w:w="2302" w:type="dxa"/>
          </w:tcPr>
          <w:p w:rsidR="00894B22" w:rsidDel="0082757D" w:rsidRDefault="00894B22" w:rsidP="00894B22">
            <w:pPr>
              <w:spacing w:before="60" w:after="60" w:line="240" w:lineRule="auto"/>
              <w:rPr>
                <w:del w:id="311" w:author="Paróczi Zsolt" w:date="2016-09-18T20:49:00Z"/>
                <w:rFonts w:asciiTheme="minorHAnsi" w:hAnsiTheme="minorHAnsi" w:cstheme="minorHAnsi"/>
                <w:lang w:val="en-GB"/>
              </w:rPr>
            </w:pPr>
            <w:del w:id="312" w:author="Paróczi Zsolt" w:date="2016-09-18T20:49:00Z">
              <w:r w:rsidDel="0082757D">
                <w:rPr>
                  <w:rFonts w:asciiTheme="minorHAnsi" w:hAnsiTheme="minorHAnsi" w:cstheme="minorHAnsi"/>
                  <w:lang w:val="en-GB"/>
                </w:rPr>
                <w:delText>detail</w:delText>
              </w:r>
            </w:del>
          </w:p>
        </w:tc>
        <w:tc>
          <w:tcPr>
            <w:tcW w:w="2875" w:type="dxa"/>
          </w:tcPr>
          <w:p w:rsidR="00894B22" w:rsidDel="0082757D" w:rsidRDefault="00663034" w:rsidP="00894B22">
            <w:pPr>
              <w:spacing w:before="60" w:after="60" w:line="240" w:lineRule="auto"/>
              <w:rPr>
                <w:del w:id="313" w:author="Paróczi Zsolt" w:date="2016-09-18T20:49:00Z"/>
                <w:rFonts w:asciiTheme="minorHAnsi" w:hAnsiTheme="minorHAnsi" w:cstheme="minorHAnsi"/>
                <w:lang w:val="en-GB"/>
              </w:rPr>
            </w:pPr>
            <w:del w:id="314" w:author="Paróczi Zsolt" w:date="2016-09-18T20:49:00Z">
              <w:r w:rsidDel="0082757D">
                <w:rPr>
                  <w:rFonts w:asciiTheme="minorHAnsi" w:hAnsiTheme="minorHAnsi" w:cstheme="minorHAnsi"/>
                  <w:lang w:val="en-GB"/>
                </w:rPr>
                <w:delText>Log details.</w:delText>
              </w:r>
            </w:del>
          </w:p>
        </w:tc>
        <w:tc>
          <w:tcPr>
            <w:tcW w:w="1701" w:type="dxa"/>
          </w:tcPr>
          <w:p w:rsidR="00894B22" w:rsidDel="0082757D" w:rsidRDefault="00663034" w:rsidP="00894B22">
            <w:pPr>
              <w:spacing w:before="60" w:after="60" w:line="240" w:lineRule="auto"/>
              <w:rPr>
                <w:del w:id="315" w:author="Paróczi Zsolt" w:date="2016-09-18T20:49:00Z"/>
                <w:rFonts w:asciiTheme="minorHAnsi" w:hAnsiTheme="minorHAnsi" w:cstheme="minorHAnsi"/>
                <w:lang w:val="en-GB"/>
              </w:rPr>
            </w:pPr>
            <w:moveFromRangeStart w:id="316" w:author="Paróczi Zsolt" w:date="2016-09-17T09:45:00Z" w:name="move461868859"/>
            <w:moveFrom w:id="317" w:author="Paróczi Zsolt" w:date="2016-09-17T09:45:00Z">
              <w:del w:id="318" w:author="Paróczi Zsolt" w:date="2016-09-18T20:49:00Z">
                <w:r w:rsidDel="0082757D">
                  <w:rPr>
                    <w:rFonts w:asciiTheme="minorHAnsi" w:hAnsiTheme="minorHAnsi" w:cstheme="minorHAnsi"/>
                    <w:lang w:val="en-GB"/>
                  </w:rPr>
                  <w:delText>FULL|CTX|MIN</w:delText>
                </w:r>
              </w:del>
            </w:moveFrom>
            <w:moveFromRangeEnd w:id="316"/>
          </w:p>
        </w:tc>
      </w:tr>
      <w:tr w:rsidR="002E77F8" w:rsidDel="0082757D" w:rsidTr="00663034">
        <w:trPr>
          <w:del w:id="319" w:author="Paróczi Zsolt" w:date="2016-09-18T20:49:00Z"/>
        </w:trPr>
        <w:tc>
          <w:tcPr>
            <w:tcW w:w="2302" w:type="dxa"/>
          </w:tcPr>
          <w:p w:rsidR="002E77F8" w:rsidDel="0082757D" w:rsidRDefault="002E77F8" w:rsidP="00894B22">
            <w:pPr>
              <w:spacing w:before="60" w:after="60" w:line="240" w:lineRule="auto"/>
              <w:rPr>
                <w:del w:id="320" w:author="Paróczi Zsolt" w:date="2016-09-18T20:49:00Z"/>
                <w:rFonts w:asciiTheme="minorHAnsi" w:hAnsiTheme="minorHAnsi" w:cstheme="minorHAnsi"/>
                <w:lang w:val="en-GB"/>
              </w:rPr>
            </w:pPr>
          </w:p>
        </w:tc>
        <w:tc>
          <w:tcPr>
            <w:tcW w:w="2302" w:type="dxa"/>
          </w:tcPr>
          <w:p w:rsidR="002E77F8" w:rsidDel="0082757D" w:rsidRDefault="002E77F8" w:rsidP="00894B22">
            <w:pPr>
              <w:spacing w:before="60" w:after="60" w:line="240" w:lineRule="auto"/>
              <w:rPr>
                <w:del w:id="321" w:author="Paróczi Zsolt" w:date="2016-09-18T20:49:00Z"/>
                <w:rFonts w:asciiTheme="minorHAnsi" w:hAnsiTheme="minorHAnsi" w:cstheme="minorHAnsi"/>
                <w:lang w:val="en-GB"/>
              </w:rPr>
            </w:pPr>
          </w:p>
        </w:tc>
        <w:tc>
          <w:tcPr>
            <w:tcW w:w="2875" w:type="dxa"/>
          </w:tcPr>
          <w:p w:rsidR="002E77F8" w:rsidDel="0082757D" w:rsidRDefault="002E77F8" w:rsidP="00894B22">
            <w:pPr>
              <w:spacing w:before="60" w:after="60" w:line="240" w:lineRule="auto"/>
              <w:rPr>
                <w:del w:id="322" w:author="Paróczi Zsolt" w:date="2016-09-18T20:49:00Z"/>
                <w:rFonts w:asciiTheme="minorHAnsi" w:hAnsiTheme="minorHAnsi" w:cstheme="minorHAnsi"/>
                <w:lang w:val="en-GB"/>
              </w:rPr>
            </w:pPr>
          </w:p>
        </w:tc>
        <w:tc>
          <w:tcPr>
            <w:tcW w:w="1701" w:type="dxa"/>
          </w:tcPr>
          <w:p w:rsidR="002E77F8" w:rsidDel="0082757D" w:rsidRDefault="002E77F8" w:rsidP="00894B22">
            <w:pPr>
              <w:spacing w:before="60" w:after="60" w:line="240" w:lineRule="auto"/>
              <w:rPr>
                <w:del w:id="323" w:author="Paróczi Zsolt" w:date="2016-09-18T20:49:00Z"/>
                <w:rFonts w:asciiTheme="minorHAnsi" w:hAnsiTheme="minorHAnsi" w:cstheme="minorHAnsi"/>
                <w:lang w:val="en-GB"/>
              </w:rPr>
            </w:pPr>
          </w:p>
        </w:tc>
      </w:tr>
      <w:tr w:rsidR="00663034" w:rsidDel="0082757D" w:rsidTr="00663034">
        <w:trPr>
          <w:del w:id="324" w:author="Paróczi Zsolt" w:date="2016-09-18T20:49:00Z"/>
        </w:trPr>
        <w:tc>
          <w:tcPr>
            <w:tcW w:w="9180" w:type="dxa"/>
            <w:gridSpan w:val="4"/>
            <w:shd w:val="clear" w:color="auto" w:fill="92CDDC" w:themeFill="accent5" w:themeFillTint="99"/>
          </w:tcPr>
          <w:p w:rsidR="00663034" w:rsidRPr="00894B22" w:rsidDel="0082757D" w:rsidRDefault="00B11F14" w:rsidP="00BE123E">
            <w:pPr>
              <w:spacing w:before="60" w:after="60" w:line="240" w:lineRule="auto"/>
              <w:rPr>
                <w:del w:id="325" w:author="Paróczi Zsolt" w:date="2016-09-18T20:49:00Z"/>
                <w:rFonts w:asciiTheme="minorHAnsi" w:hAnsiTheme="minorHAnsi" w:cstheme="minorHAnsi"/>
                <w:b/>
                <w:i/>
                <w:lang w:val="en-GB"/>
              </w:rPr>
            </w:pPr>
            <w:del w:id="326" w:author="Paróczi Zsolt" w:date="2016-09-18T20:49:00Z">
              <w:r w:rsidDel="0082757D">
                <w:rPr>
                  <w:rFonts w:asciiTheme="minorHAnsi" w:hAnsiTheme="minorHAnsi" w:cstheme="minorHAnsi"/>
                  <w:b/>
                  <w:i/>
                  <w:lang w:val="en-GB"/>
                </w:rPr>
                <w:delText>consumer</w:delText>
              </w:r>
              <w:r w:rsidR="00663034" w:rsidRPr="00894B22" w:rsidDel="0082757D">
                <w:rPr>
                  <w:rFonts w:asciiTheme="minorHAnsi" w:hAnsiTheme="minorHAnsi" w:cstheme="minorHAnsi"/>
                  <w:b/>
                  <w:i/>
                  <w:lang w:val="en-GB"/>
                </w:rPr>
                <w:delText xml:space="preserve"> level</w:delText>
              </w:r>
            </w:del>
          </w:p>
        </w:tc>
      </w:tr>
      <w:tr w:rsidR="00663034" w:rsidDel="0082757D" w:rsidTr="00663034">
        <w:trPr>
          <w:del w:id="327" w:author="Paróczi Zsolt" w:date="2016-09-18T20:49:00Z"/>
        </w:trPr>
        <w:tc>
          <w:tcPr>
            <w:tcW w:w="2302" w:type="dxa"/>
          </w:tcPr>
          <w:p w:rsidR="00663034" w:rsidRPr="00894B22" w:rsidDel="0082757D" w:rsidRDefault="00663034" w:rsidP="00BE123E">
            <w:pPr>
              <w:spacing w:before="60" w:after="60" w:line="240" w:lineRule="auto"/>
              <w:rPr>
                <w:del w:id="328" w:author="Paróczi Zsolt" w:date="2016-09-18T20:49:00Z"/>
                <w:rFonts w:asciiTheme="minorHAnsi" w:hAnsiTheme="minorHAnsi" w:cstheme="minorHAnsi"/>
                <w:b/>
                <w:i/>
                <w:lang w:val="en-GB"/>
              </w:rPr>
            </w:pPr>
            <w:del w:id="329" w:author="Paróczi Zsolt" w:date="2016-09-18T20:49:00Z">
              <w:r w:rsidDel="0082757D">
                <w:rPr>
                  <w:rFonts w:asciiTheme="minorHAnsi" w:hAnsiTheme="minorHAnsi" w:cstheme="minorHAnsi"/>
                  <w:b/>
                  <w:i/>
                  <w:lang w:val="en-GB"/>
                </w:rPr>
                <w:delText>application</w:delText>
              </w:r>
            </w:del>
          </w:p>
        </w:tc>
        <w:tc>
          <w:tcPr>
            <w:tcW w:w="2302" w:type="dxa"/>
          </w:tcPr>
          <w:p w:rsidR="00663034" w:rsidDel="0082757D" w:rsidRDefault="00663034" w:rsidP="00894B22">
            <w:pPr>
              <w:spacing w:before="60" w:after="60" w:line="240" w:lineRule="auto"/>
              <w:rPr>
                <w:del w:id="330" w:author="Paróczi Zsolt" w:date="2016-09-18T20:49:00Z"/>
                <w:rFonts w:asciiTheme="minorHAnsi" w:hAnsiTheme="minorHAnsi" w:cstheme="minorHAnsi"/>
                <w:lang w:val="en-GB"/>
              </w:rPr>
            </w:pPr>
          </w:p>
        </w:tc>
        <w:tc>
          <w:tcPr>
            <w:tcW w:w="2875" w:type="dxa"/>
          </w:tcPr>
          <w:p w:rsidR="00663034" w:rsidDel="0082757D" w:rsidRDefault="00663034" w:rsidP="00894B22">
            <w:pPr>
              <w:spacing w:before="60" w:after="60" w:line="240" w:lineRule="auto"/>
              <w:rPr>
                <w:del w:id="331" w:author="Paróczi Zsolt" w:date="2016-09-18T20:49:00Z"/>
                <w:rFonts w:asciiTheme="minorHAnsi" w:hAnsiTheme="minorHAnsi" w:cstheme="minorHAnsi"/>
                <w:lang w:val="en-GB"/>
              </w:rPr>
            </w:pPr>
          </w:p>
        </w:tc>
        <w:tc>
          <w:tcPr>
            <w:tcW w:w="1701" w:type="dxa"/>
          </w:tcPr>
          <w:p w:rsidR="00663034" w:rsidDel="0082757D" w:rsidRDefault="00663034" w:rsidP="00894B22">
            <w:pPr>
              <w:spacing w:before="60" w:after="60" w:line="240" w:lineRule="auto"/>
              <w:rPr>
                <w:del w:id="332" w:author="Paróczi Zsolt" w:date="2016-09-18T20:49:00Z"/>
                <w:rFonts w:asciiTheme="minorHAnsi" w:hAnsiTheme="minorHAnsi" w:cstheme="minorHAnsi"/>
                <w:lang w:val="en-GB"/>
              </w:rPr>
            </w:pPr>
          </w:p>
        </w:tc>
      </w:tr>
      <w:tr w:rsidR="00663034" w:rsidDel="0082757D" w:rsidTr="00663034">
        <w:trPr>
          <w:del w:id="333" w:author="Paróczi Zsolt" w:date="2016-09-18T20:49:00Z"/>
        </w:trPr>
        <w:tc>
          <w:tcPr>
            <w:tcW w:w="2302" w:type="dxa"/>
          </w:tcPr>
          <w:p w:rsidR="00663034" w:rsidDel="0082757D" w:rsidRDefault="00663034" w:rsidP="00894B22">
            <w:pPr>
              <w:spacing w:before="60" w:after="60" w:line="240" w:lineRule="auto"/>
              <w:rPr>
                <w:del w:id="334"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335" w:author="Paróczi Zsolt" w:date="2016-09-18T20:49:00Z"/>
                <w:rFonts w:asciiTheme="minorHAnsi" w:hAnsiTheme="minorHAnsi" w:cstheme="minorHAnsi"/>
                <w:lang w:val="en-GB"/>
              </w:rPr>
            </w:pPr>
            <w:del w:id="336" w:author="Paróczi Zsolt" w:date="2016-09-18T20:49:00Z">
              <w:r w:rsidDel="0082757D">
                <w:rPr>
                  <w:rFonts w:asciiTheme="minorHAnsi" w:hAnsiTheme="minorHAnsi" w:cstheme="minorHAnsi"/>
                  <w:lang w:val="en-GB"/>
                </w:rPr>
                <w:delText>username</w:delText>
              </w:r>
            </w:del>
          </w:p>
        </w:tc>
        <w:tc>
          <w:tcPr>
            <w:tcW w:w="2875" w:type="dxa"/>
          </w:tcPr>
          <w:p w:rsidR="00663034" w:rsidDel="0082757D" w:rsidRDefault="00663034" w:rsidP="00894B22">
            <w:pPr>
              <w:spacing w:before="60" w:after="60" w:line="240" w:lineRule="auto"/>
              <w:rPr>
                <w:del w:id="337" w:author="Paróczi Zsolt" w:date="2016-09-18T20:49:00Z"/>
                <w:rFonts w:asciiTheme="minorHAnsi" w:hAnsiTheme="minorHAnsi" w:cstheme="minorHAnsi"/>
                <w:lang w:val="en-GB"/>
              </w:rPr>
            </w:pPr>
            <w:del w:id="338" w:author="Paróczi Zsolt" w:date="2016-09-18T20:49:00Z">
              <w:r w:rsidDel="0082757D">
                <w:rPr>
                  <w:rFonts w:asciiTheme="minorHAnsi" w:hAnsiTheme="minorHAnsi" w:cstheme="minorHAnsi"/>
                  <w:lang w:val="en-GB"/>
                </w:rPr>
                <w:delText>Application username.</w:delText>
              </w:r>
            </w:del>
          </w:p>
        </w:tc>
        <w:tc>
          <w:tcPr>
            <w:tcW w:w="1701" w:type="dxa"/>
          </w:tcPr>
          <w:p w:rsidR="00663034" w:rsidDel="0082757D" w:rsidRDefault="00663034" w:rsidP="00894B22">
            <w:pPr>
              <w:spacing w:before="60" w:after="60" w:line="240" w:lineRule="auto"/>
              <w:rPr>
                <w:del w:id="339" w:author="Paróczi Zsolt" w:date="2016-09-18T20:49:00Z"/>
                <w:rFonts w:asciiTheme="minorHAnsi" w:hAnsiTheme="minorHAnsi" w:cstheme="minorHAnsi"/>
                <w:lang w:val="en-GB"/>
              </w:rPr>
            </w:pPr>
          </w:p>
        </w:tc>
      </w:tr>
      <w:tr w:rsidR="00663034" w:rsidDel="0082757D" w:rsidTr="00663034">
        <w:trPr>
          <w:del w:id="340" w:author="Paróczi Zsolt" w:date="2016-09-18T20:49:00Z"/>
        </w:trPr>
        <w:tc>
          <w:tcPr>
            <w:tcW w:w="2302" w:type="dxa"/>
          </w:tcPr>
          <w:p w:rsidR="00663034" w:rsidDel="0082757D" w:rsidRDefault="00663034" w:rsidP="00894B22">
            <w:pPr>
              <w:spacing w:before="60" w:after="60" w:line="240" w:lineRule="auto"/>
              <w:rPr>
                <w:del w:id="341"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342" w:author="Paróczi Zsolt" w:date="2016-09-18T20:49:00Z"/>
                <w:rFonts w:asciiTheme="minorHAnsi" w:hAnsiTheme="minorHAnsi" w:cstheme="minorHAnsi"/>
                <w:lang w:val="en-GB"/>
              </w:rPr>
            </w:pPr>
            <w:del w:id="343" w:author="Paróczi Zsolt" w:date="2016-09-18T20:49:00Z">
              <w:r w:rsidDel="0082757D">
                <w:rPr>
                  <w:rFonts w:asciiTheme="minorHAnsi" w:hAnsiTheme="minorHAnsi" w:cstheme="minorHAnsi"/>
                  <w:lang w:val="en-GB"/>
                </w:rPr>
                <w:delText>pwd</w:delText>
              </w:r>
            </w:del>
          </w:p>
        </w:tc>
        <w:tc>
          <w:tcPr>
            <w:tcW w:w="2875" w:type="dxa"/>
          </w:tcPr>
          <w:p w:rsidR="00663034" w:rsidDel="0082757D" w:rsidRDefault="00663034" w:rsidP="00894B22">
            <w:pPr>
              <w:spacing w:before="60" w:after="60" w:line="240" w:lineRule="auto"/>
              <w:rPr>
                <w:del w:id="344" w:author="Paróczi Zsolt" w:date="2016-09-18T20:49:00Z"/>
                <w:rFonts w:asciiTheme="minorHAnsi" w:hAnsiTheme="minorHAnsi" w:cstheme="minorHAnsi"/>
                <w:lang w:val="en-GB"/>
              </w:rPr>
            </w:pPr>
            <w:del w:id="345" w:author="Paróczi Zsolt" w:date="2016-09-18T20:49:00Z">
              <w:r w:rsidDel="0082757D">
                <w:rPr>
                  <w:rFonts w:asciiTheme="minorHAnsi" w:hAnsiTheme="minorHAnsi" w:cstheme="minorHAnsi"/>
                  <w:lang w:val="en-GB"/>
                </w:rPr>
                <w:delText>Application password.</w:delText>
              </w:r>
            </w:del>
          </w:p>
        </w:tc>
        <w:tc>
          <w:tcPr>
            <w:tcW w:w="1701" w:type="dxa"/>
          </w:tcPr>
          <w:p w:rsidR="00663034" w:rsidDel="0082757D" w:rsidRDefault="00663034" w:rsidP="00894B22">
            <w:pPr>
              <w:spacing w:before="60" w:after="60" w:line="240" w:lineRule="auto"/>
              <w:rPr>
                <w:del w:id="346" w:author="Paróczi Zsolt" w:date="2016-09-18T20:49:00Z"/>
                <w:rFonts w:asciiTheme="minorHAnsi" w:hAnsiTheme="minorHAnsi" w:cstheme="minorHAnsi"/>
                <w:lang w:val="en-GB"/>
              </w:rPr>
            </w:pPr>
          </w:p>
        </w:tc>
      </w:tr>
      <w:tr w:rsidR="00B11F14" w:rsidDel="0082757D" w:rsidTr="009F4477">
        <w:trPr>
          <w:del w:id="347" w:author="Paróczi Zsolt" w:date="2016-09-18T20:49:00Z"/>
        </w:trPr>
        <w:tc>
          <w:tcPr>
            <w:tcW w:w="9180" w:type="dxa"/>
            <w:gridSpan w:val="4"/>
            <w:shd w:val="clear" w:color="auto" w:fill="92CDDC" w:themeFill="accent5" w:themeFillTint="99"/>
          </w:tcPr>
          <w:p w:rsidR="00B11F14" w:rsidRPr="00894B22" w:rsidDel="0082757D" w:rsidRDefault="00B11F14" w:rsidP="009F4477">
            <w:pPr>
              <w:spacing w:before="60" w:after="60" w:line="240" w:lineRule="auto"/>
              <w:rPr>
                <w:del w:id="348" w:author="Paróczi Zsolt" w:date="2016-09-18T20:49:00Z"/>
                <w:rFonts w:asciiTheme="minorHAnsi" w:hAnsiTheme="minorHAnsi" w:cstheme="minorHAnsi"/>
                <w:b/>
                <w:i/>
                <w:lang w:val="en-GB"/>
              </w:rPr>
            </w:pPr>
            <w:del w:id="349" w:author="Paróczi Zsolt" w:date="2016-09-18T20:49:00Z">
              <w:r w:rsidDel="0082757D">
                <w:rPr>
                  <w:rFonts w:asciiTheme="minorHAnsi" w:hAnsiTheme="minorHAnsi" w:cstheme="minorHAnsi"/>
                  <w:b/>
                  <w:i/>
                  <w:lang w:val="en-GB"/>
                </w:rPr>
                <w:delText>provider</w:delText>
              </w:r>
              <w:r w:rsidRPr="00894B22" w:rsidDel="0082757D">
                <w:rPr>
                  <w:rFonts w:asciiTheme="minorHAnsi" w:hAnsiTheme="minorHAnsi" w:cstheme="minorHAnsi"/>
                  <w:b/>
                  <w:i/>
                  <w:lang w:val="en-GB"/>
                </w:rPr>
                <w:delText xml:space="preserve"> level</w:delText>
              </w:r>
            </w:del>
          </w:p>
        </w:tc>
      </w:tr>
      <w:tr w:rsidR="00B11F14" w:rsidDel="0082757D" w:rsidTr="00663034">
        <w:trPr>
          <w:del w:id="350" w:author="Paróczi Zsolt" w:date="2016-09-18T20:49:00Z"/>
        </w:trPr>
        <w:tc>
          <w:tcPr>
            <w:tcW w:w="2302" w:type="dxa"/>
          </w:tcPr>
          <w:p w:rsidR="00B11F14" w:rsidDel="0082757D" w:rsidRDefault="00B11F14" w:rsidP="00894B22">
            <w:pPr>
              <w:spacing w:before="60" w:after="60" w:line="240" w:lineRule="auto"/>
              <w:rPr>
                <w:del w:id="351" w:author="Paróczi Zsolt" w:date="2016-09-18T20:49:00Z"/>
                <w:rFonts w:asciiTheme="minorHAnsi" w:hAnsiTheme="minorHAnsi" w:cstheme="minorHAnsi"/>
                <w:lang w:val="en-GB"/>
              </w:rPr>
            </w:pPr>
          </w:p>
        </w:tc>
        <w:tc>
          <w:tcPr>
            <w:tcW w:w="2302" w:type="dxa"/>
          </w:tcPr>
          <w:p w:rsidR="00B11F14" w:rsidDel="0082757D" w:rsidRDefault="00B11F14" w:rsidP="00894B22">
            <w:pPr>
              <w:spacing w:before="60" w:after="60" w:line="240" w:lineRule="auto"/>
              <w:rPr>
                <w:del w:id="352" w:author="Paróczi Zsolt" w:date="2016-09-18T20:49:00Z"/>
                <w:rFonts w:asciiTheme="minorHAnsi" w:hAnsiTheme="minorHAnsi" w:cstheme="minorHAnsi"/>
                <w:lang w:val="en-GB"/>
              </w:rPr>
            </w:pPr>
            <w:del w:id="353" w:author="Paróczi Zsolt" w:date="2016-09-18T20:49:00Z">
              <w:r w:rsidDel="0082757D">
                <w:rPr>
                  <w:rFonts w:asciiTheme="minorHAnsi" w:hAnsiTheme="minorHAnsi" w:cstheme="minorHAnsi"/>
                  <w:lang w:val="en-GB"/>
                </w:rPr>
                <w:delText>name</w:delText>
              </w:r>
            </w:del>
          </w:p>
        </w:tc>
        <w:tc>
          <w:tcPr>
            <w:tcW w:w="2875" w:type="dxa"/>
          </w:tcPr>
          <w:p w:rsidR="00B11F14" w:rsidDel="0082757D" w:rsidRDefault="00B11F14" w:rsidP="00894B22">
            <w:pPr>
              <w:spacing w:before="60" w:after="60" w:line="240" w:lineRule="auto"/>
              <w:rPr>
                <w:del w:id="354" w:author="Paróczi Zsolt" w:date="2016-09-18T20:49:00Z"/>
                <w:rFonts w:asciiTheme="minorHAnsi" w:hAnsiTheme="minorHAnsi" w:cstheme="minorHAnsi"/>
                <w:lang w:val="en-GB"/>
              </w:rPr>
            </w:pPr>
            <w:del w:id="355" w:author="Paróczi Zsolt" w:date="2016-09-18T20:49:00Z">
              <w:r w:rsidDel="0082757D">
                <w:rPr>
                  <w:rFonts w:asciiTheme="minorHAnsi" w:hAnsiTheme="minorHAnsi" w:cstheme="minorHAnsi"/>
                  <w:lang w:val="en-GB"/>
                </w:rPr>
                <w:delText>short app name</w:delText>
              </w:r>
            </w:del>
          </w:p>
        </w:tc>
        <w:tc>
          <w:tcPr>
            <w:tcW w:w="1701" w:type="dxa"/>
          </w:tcPr>
          <w:p w:rsidR="00B11F14" w:rsidDel="0082757D" w:rsidRDefault="00B11F14" w:rsidP="00894B22">
            <w:pPr>
              <w:spacing w:before="60" w:after="60" w:line="240" w:lineRule="auto"/>
              <w:rPr>
                <w:del w:id="356" w:author="Paróczi Zsolt" w:date="2016-09-18T20:49:00Z"/>
                <w:rFonts w:asciiTheme="minorHAnsi" w:hAnsiTheme="minorHAnsi" w:cstheme="minorHAnsi"/>
                <w:lang w:val="en-GB"/>
              </w:rPr>
            </w:pPr>
          </w:p>
        </w:tc>
      </w:tr>
      <w:tr w:rsidR="00B11F14" w:rsidDel="0082757D" w:rsidTr="00663034">
        <w:trPr>
          <w:del w:id="357" w:author="Paróczi Zsolt" w:date="2016-09-18T20:49:00Z"/>
        </w:trPr>
        <w:tc>
          <w:tcPr>
            <w:tcW w:w="2302" w:type="dxa"/>
          </w:tcPr>
          <w:p w:rsidR="00B11F14" w:rsidDel="0082757D" w:rsidRDefault="00B11F14" w:rsidP="00894B22">
            <w:pPr>
              <w:spacing w:before="60" w:after="60" w:line="240" w:lineRule="auto"/>
              <w:rPr>
                <w:del w:id="358" w:author="Paróczi Zsolt" w:date="2016-09-18T20:49:00Z"/>
                <w:rFonts w:asciiTheme="minorHAnsi" w:hAnsiTheme="minorHAnsi" w:cstheme="minorHAnsi"/>
                <w:lang w:val="en-GB"/>
              </w:rPr>
            </w:pPr>
          </w:p>
        </w:tc>
        <w:tc>
          <w:tcPr>
            <w:tcW w:w="2302" w:type="dxa"/>
          </w:tcPr>
          <w:p w:rsidR="00B11F14" w:rsidDel="0082757D" w:rsidRDefault="00B11F14" w:rsidP="00894B22">
            <w:pPr>
              <w:spacing w:before="60" w:after="60" w:line="240" w:lineRule="auto"/>
              <w:rPr>
                <w:del w:id="359" w:author="Paróczi Zsolt" w:date="2016-09-18T20:49:00Z"/>
                <w:rFonts w:asciiTheme="minorHAnsi" w:hAnsiTheme="minorHAnsi" w:cstheme="minorHAnsi"/>
                <w:lang w:val="en-GB"/>
              </w:rPr>
            </w:pPr>
            <w:del w:id="360" w:author="Paróczi Zsolt" w:date="2016-09-18T20:49:00Z">
              <w:r w:rsidDel="0082757D">
                <w:rPr>
                  <w:rFonts w:asciiTheme="minorHAnsi" w:hAnsiTheme="minorHAnsi" w:cstheme="minorHAnsi"/>
                  <w:lang w:val="en-GB"/>
                </w:rPr>
                <w:delText>host</w:delText>
              </w:r>
            </w:del>
          </w:p>
        </w:tc>
        <w:tc>
          <w:tcPr>
            <w:tcW w:w="2875" w:type="dxa"/>
          </w:tcPr>
          <w:p w:rsidR="00B11F14" w:rsidDel="0082757D" w:rsidRDefault="00B11F14" w:rsidP="00894B22">
            <w:pPr>
              <w:spacing w:before="60" w:after="60" w:line="240" w:lineRule="auto"/>
              <w:rPr>
                <w:del w:id="361" w:author="Paróczi Zsolt" w:date="2016-09-18T20:49:00Z"/>
                <w:rFonts w:asciiTheme="minorHAnsi" w:hAnsiTheme="minorHAnsi" w:cstheme="minorHAnsi"/>
                <w:lang w:val="en-GB"/>
              </w:rPr>
            </w:pPr>
            <w:del w:id="362" w:author="Paróczi Zsolt" w:date="2016-09-18T20:49:00Z">
              <w:r w:rsidDel="0082757D">
                <w:rPr>
                  <w:rFonts w:asciiTheme="minorHAnsi" w:hAnsiTheme="minorHAnsi" w:cstheme="minorHAnsi"/>
                  <w:lang w:val="en-GB"/>
                </w:rPr>
                <w:delText>proxy host</w:delText>
              </w:r>
            </w:del>
          </w:p>
        </w:tc>
        <w:tc>
          <w:tcPr>
            <w:tcW w:w="1701" w:type="dxa"/>
          </w:tcPr>
          <w:p w:rsidR="00B11F14" w:rsidDel="0082757D" w:rsidRDefault="00B11F14" w:rsidP="00894B22">
            <w:pPr>
              <w:spacing w:before="60" w:after="60" w:line="240" w:lineRule="auto"/>
              <w:rPr>
                <w:del w:id="363" w:author="Paróczi Zsolt" w:date="2016-09-18T20:49:00Z"/>
                <w:rFonts w:asciiTheme="minorHAnsi" w:hAnsiTheme="minorHAnsi" w:cstheme="minorHAnsi"/>
                <w:lang w:val="en-GB"/>
              </w:rPr>
            </w:pPr>
          </w:p>
        </w:tc>
      </w:tr>
      <w:tr w:rsidR="00B11F14" w:rsidDel="0082757D" w:rsidTr="00663034">
        <w:trPr>
          <w:del w:id="364" w:author="Paróczi Zsolt" w:date="2016-09-18T20:49:00Z"/>
        </w:trPr>
        <w:tc>
          <w:tcPr>
            <w:tcW w:w="2302" w:type="dxa"/>
          </w:tcPr>
          <w:p w:rsidR="00B11F14" w:rsidDel="0082757D" w:rsidRDefault="00B11F14" w:rsidP="00894B22">
            <w:pPr>
              <w:spacing w:before="60" w:after="60" w:line="240" w:lineRule="auto"/>
              <w:rPr>
                <w:del w:id="365" w:author="Paróczi Zsolt" w:date="2016-09-18T20:49:00Z"/>
                <w:rFonts w:asciiTheme="minorHAnsi" w:hAnsiTheme="minorHAnsi" w:cstheme="minorHAnsi"/>
                <w:lang w:val="en-GB"/>
              </w:rPr>
            </w:pPr>
          </w:p>
        </w:tc>
        <w:tc>
          <w:tcPr>
            <w:tcW w:w="2302" w:type="dxa"/>
          </w:tcPr>
          <w:p w:rsidR="00B11F14" w:rsidDel="0082757D" w:rsidRDefault="00B11F14" w:rsidP="00894B22">
            <w:pPr>
              <w:spacing w:before="60" w:after="60" w:line="240" w:lineRule="auto"/>
              <w:rPr>
                <w:del w:id="366" w:author="Paróczi Zsolt" w:date="2016-09-18T20:49:00Z"/>
                <w:rFonts w:asciiTheme="minorHAnsi" w:hAnsiTheme="minorHAnsi" w:cstheme="minorHAnsi"/>
                <w:lang w:val="en-GB"/>
              </w:rPr>
            </w:pPr>
            <w:del w:id="367" w:author="Paróczi Zsolt" w:date="2016-09-18T20:49:00Z">
              <w:r w:rsidDel="0082757D">
                <w:rPr>
                  <w:rFonts w:asciiTheme="minorHAnsi" w:hAnsiTheme="minorHAnsi" w:cstheme="minorHAnsi"/>
                  <w:lang w:val="en-GB"/>
                </w:rPr>
                <w:delText>port</w:delText>
              </w:r>
            </w:del>
          </w:p>
        </w:tc>
        <w:tc>
          <w:tcPr>
            <w:tcW w:w="2875" w:type="dxa"/>
          </w:tcPr>
          <w:p w:rsidR="00B11F14" w:rsidDel="0082757D" w:rsidRDefault="00B11F14" w:rsidP="00894B22">
            <w:pPr>
              <w:spacing w:before="60" w:after="60" w:line="240" w:lineRule="auto"/>
              <w:rPr>
                <w:del w:id="368" w:author="Paróczi Zsolt" w:date="2016-09-18T20:49:00Z"/>
                <w:rFonts w:asciiTheme="minorHAnsi" w:hAnsiTheme="minorHAnsi" w:cstheme="minorHAnsi"/>
                <w:lang w:val="en-GB"/>
              </w:rPr>
            </w:pPr>
            <w:del w:id="369" w:author="Paróczi Zsolt" w:date="2016-09-18T20:49:00Z">
              <w:r w:rsidDel="0082757D">
                <w:rPr>
                  <w:rFonts w:asciiTheme="minorHAnsi" w:hAnsiTheme="minorHAnsi" w:cstheme="minorHAnsi"/>
                  <w:lang w:val="en-GB"/>
                </w:rPr>
                <w:delText>proxy port</w:delText>
              </w:r>
            </w:del>
          </w:p>
        </w:tc>
        <w:tc>
          <w:tcPr>
            <w:tcW w:w="1701" w:type="dxa"/>
          </w:tcPr>
          <w:p w:rsidR="00B11F14" w:rsidDel="0082757D" w:rsidRDefault="00B11F14" w:rsidP="00894B22">
            <w:pPr>
              <w:spacing w:before="60" w:after="60" w:line="240" w:lineRule="auto"/>
              <w:rPr>
                <w:del w:id="370" w:author="Paróczi Zsolt" w:date="2016-09-18T20:49:00Z"/>
                <w:rFonts w:asciiTheme="minorHAnsi" w:hAnsiTheme="minorHAnsi" w:cstheme="minorHAnsi"/>
                <w:lang w:val="en-GB"/>
              </w:rPr>
            </w:pPr>
          </w:p>
        </w:tc>
      </w:tr>
      <w:tr w:rsidR="00B11F14" w:rsidDel="0082757D" w:rsidTr="00663034">
        <w:trPr>
          <w:del w:id="371" w:author="Paróczi Zsolt" w:date="2016-09-18T20:49:00Z"/>
        </w:trPr>
        <w:tc>
          <w:tcPr>
            <w:tcW w:w="2302" w:type="dxa"/>
          </w:tcPr>
          <w:p w:rsidR="00B11F14" w:rsidDel="0082757D" w:rsidRDefault="00B11F14" w:rsidP="00894B22">
            <w:pPr>
              <w:spacing w:before="60" w:after="60" w:line="240" w:lineRule="auto"/>
              <w:rPr>
                <w:del w:id="372" w:author="Paróczi Zsolt" w:date="2016-09-18T20:49:00Z"/>
                <w:rFonts w:asciiTheme="minorHAnsi" w:hAnsiTheme="minorHAnsi" w:cstheme="minorHAnsi"/>
                <w:lang w:val="en-GB"/>
              </w:rPr>
            </w:pPr>
          </w:p>
        </w:tc>
        <w:tc>
          <w:tcPr>
            <w:tcW w:w="2302" w:type="dxa"/>
          </w:tcPr>
          <w:p w:rsidR="00B11F14" w:rsidDel="0082757D" w:rsidRDefault="00B11F14" w:rsidP="00894B22">
            <w:pPr>
              <w:spacing w:before="60" w:after="60" w:line="240" w:lineRule="auto"/>
              <w:rPr>
                <w:del w:id="373" w:author="Paróczi Zsolt" w:date="2016-09-18T20:49:00Z"/>
                <w:rFonts w:asciiTheme="minorHAnsi" w:hAnsiTheme="minorHAnsi" w:cstheme="minorHAnsi"/>
                <w:lang w:val="en-GB"/>
              </w:rPr>
            </w:pPr>
            <w:del w:id="374" w:author="Paróczi Zsolt" w:date="2016-09-18T20:49:00Z">
              <w:r w:rsidDel="0082757D">
                <w:rPr>
                  <w:rFonts w:asciiTheme="minorHAnsi" w:hAnsiTheme="minorHAnsi" w:cstheme="minorHAnsi"/>
                  <w:lang w:val="en-GB"/>
                </w:rPr>
                <w:delText>protocol</w:delText>
              </w:r>
            </w:del>
          </w:p>
        </w:tc>
        <w:tc>
          <w:tcPr>
            <w:tcW w:w="2875" w:type="dxa"/>
          </w:tcPr>
          <w:p w:rsidR="00B11F14" w:rsidDel="0082757D" w:rsidRDefault="00B11F14" w:rsidP="00894B22">
            <w:pPr>
              <w:spacing w:before="60" w:after="60" w:line="240" w:lineRule="auto"/>
              <w:rPr>
                <w:del w:id="375" w:author="Paróczi Zsolt" w:date="2016-09-18T20:49:00Z"/>
                <w:rFonts w:asciiTheme="minorHAnsi" w:hAnsiTheme="minorHAnsi" w:cstheme="minorHAnsi"/>
                <w:lang w:val="en-GB"/>
              </w:rPr>
            </w:pPr>
            <w:del w:id="376" w:author="Paróczi Zsolt" w:date="2016-09-18T20:49:00Z">
              <w:r w:rsidDel="0082757D">
                <w:rPr>
                  <w:rFonts w:asciiTheme="minorHAnsi" w:hAnsiTheme="minorHAnsi" w:cstheme="minorHAnsi"/>
                  <w:lang w:val="en-GB"/>
                </w:rPr>
                <w:delText>http|https</w:delText>
              </w:r>
            </w:del>
          </w:p>
        </w:tc>
        <w:tc>
          <w:tcPr>
            <w:tcW w:w="1701" w:type="dxa"/>
          </w:tcPr>
          <w:p w:rsidR="00B11F14" w:rsidDel="0082757D" w:rsidRDefault="00B11F14" w:rsidP="00894B22">
            <w:pPr>
              <w:spacing w:before="60" w:after="60" w:line="240" w:lineRule="auto"/>
              <w:rPr>
                <w:del w:id="377" w:author="Paróczi Zsolt" w:date="2016-09-18T20:49:00Z"/>
                <w:rFonts w:asciiTheme="minorHAnsi" w:hAnsiTheme="minorHAnsi" w:cstheme="minorHAnsi"/>
                <w:lang w:val="en-GB"/>
              </w:rPr>
            </w:pPr>
          </w:p>
        </w:tc>
      </w:tr>
      <w:tr w:rsidR="00B11F14" w:rsidDel="0082757D" w:rsidTr="00663034">
        <w:trPr>
          <w:del w:id="378" w:author="Paróczi Zsolt" w:date="2016-09-18T20:49:00Z"/>
        </w:trPr>
        <w:tc>
          <w:tcPr>
            <w:tcW w:w="2302" w:type="dxa"/>
          </w:tcPr>
          <w:p w:rsidR="00B11F14" w:rsidDel="0082757D" w:rsidRDefault="00B11F14" w:rsidP="00894B22">
            <w:pPr>
              <w:spacing w:before="60" w:after="60" w:line="240" w:lineRule="auto"/>
              <w:rPr>
                <w:del w:id="379" w:author="Paróczi Zsolt" w:date="2016-09-18T20:49:00Z"/>
                <w:rFonts w:asciiTheme="minorHAnsi" w:hAnsiTheme="minorHAnsi" w:cstheme="minorHAnsi"/>
                <w:lang w:val="en-GB"/>
              </w:rPr>
            </w:pPr>
          </w:p>
        </w:tc>
        <w:tc>
          <w:tcPr>
            <w:tcW w:w="2302" w:type="dxa"/>
          </w:tcPr>
          <w:p w:rsidR="00B11F14" w:rsidDel="0082757D" w:rsidRDefault="00B11F14" w:rsidP="00894B22">
            <w:pPr>
              <w:spacing w:before="60" w:after="60" w:line="240" w:lineRule="auto"/>
              <w:rPr>
                <w:del w:id="380" w:author="Paróczi Zsolt" w:date="2016-09-18T20:49:00Z"/>
                <w:rFonts w:asciiTheme="minorHAnsi" w:hAnsiTheme="minorHAnsi" w:cstheme="minorHAnsi"/>
                <w:lang w:val="en-GB"/>
              </w:rPr>
            </w:pPr>
            <w:del w:id="381" w:author="Paróczi Zsolt" w:date="2016-09-18T20:49:00Z">
              <w:r w:rsidDel="0082757D">
                <w:rPr>
                  <w:rFonts w:asciiTheme="minorHAnsi" w:hAnsiTheme="minorHAnsi" w:cstheme="minorHAnsi"/>
                  <w:lang w:val="en-GB"/>
                </w:rPr>
                <w:delText>services</w:delText>
              </w:r>
            </w:del>
          </w:p>
        </w:tc>
        <w:tc>
          <w:tcPr>
            <w:tcW w:w="2875" w:type="dxa"/>
          </w:tcPr>
          <w:p w:rsidR="00B11F14" w:rsidDel="0082757D" w:rsidRDefault="00B11F14" w:rsidP="00894B22">
            <w:pPr>
              <w:spacing w:before="60" w:after="60" w:line="240" w:lineRule="auto"/>
              <w:rPr>
                <w:del w:id="382" w:author="Paróczi Zsolt" w:date="2016-09-18T20:49:00Z"/>
                <w:rFonts w:asciiTheme="minorHAnsi" w:hAnsiTheme="minorHAnsi" w:cstheme="minorHAnsi"/>
                <w:lang w:val="en-GB"/>
              </w:rPr>
            </w:pPr>
            <w:del w:id="383" w:author="Paróczi Zsolt" w:date="2016-09-18T20:49:00Z">
              <w:r w:rsidDel="0082757D">
                <w:rPr>
                  <w:rFonts w:asciiTheme="minorHAnsi" w:hAnsiTheme="minorHAnsi" w:cstheme="minorHAnsi"/>
                  <w:lang w:val="en-GB"/>
                </w:rPr>
                <w:delText>According to the service level</w:delText>
              </w:r>
            </w:del>
          </w:p>
        </w:tc>
        <w:tc>
          <w:tcPr>
            <w:tcW w:w="1701" w:type="dxa"/>
          </w:tcPr>
          <w:p w:rsidR="00B11F14" w:rsidDel="0082757D" w:rsidRDefault="00B11F14" w:rsidP="00894B22">
            <w:pPr>
              <w:spacing w:before="60" w:after="60" w:line="240" w:lineRule="auto"/>
              <w:rPr>
                <w:del w:id="384" w:author="Paróczi Zsolt" w:date="2016-09-18T20:49:00Z"/>
                <w:rFonts w:asciiTheme="minorHAnsi" w:hAnsiTheme="minorHAnsi" w:cstheme="minorHAnsi"/>
                <w:lang w:val="en-GB"/>
              </w:rPr>
            </w:pPr>
          </w:p>
        </w:tc>
      </w:tr>
      <w:tr w:rsidR="00663034" w:rsidDel="0082757D" w:rsidTr="00663034">
        <w:trPr>
          <w:del w:id="385" w:author="Paróczi Zsolt" w:date="2016-09-18T20:49:00Z"/>
        </w:trPr>
        <w:tc>
          <w:tcPr>
            <w:tcW w:w="9180" w:type="dxa"/>
            <w:gridSpan w:val="4"/>
            <w:shd w:val="clear" w:color="auto" w:fill="FBD4B4" w:themeFill="accent6" w:themeFillTint="66"/>
          </w:tcPr>
          <w:p w:rsidR="00663034" w:rsidRPr="00894B22" w:rsidDel="0082757D" w:rsidRDefault="00663034" w:rsidP="00894B22">
            <w:pPr>
              <w:spacing w:before="60" w:after="60" w:line="240" w:lineRule="auto"/>
              <w:rPr>
                <w:del w:id="386" w:author="Paróczi Zsolt" w:date="2016-09-18T20:49:00Z"/>
                <w:rFonts w:asciiTheme="minorHAnsi" w:hAnsiTheme="minorHAnsi" w:cstheme="minorHAnsi"/>
                <w:b/>
                <w:i/>
                <w:lang w:val="en-GB"/>
              </w:rPr>
            </w:pPr>
            <w:del w:id="387" w:author="Paróczi Zsolt" w:date="2016-09-18T20:49:00Z">
              <w:r w:rsidRPr="00894B22" w:rsidDel="0082757D">
                <w:rPr>
                  <w:rFonts w:asciiTheme="minorHAnsi" w:hAnsiTheme="minorHAnsi" w:cstheme="minorHAnsi"/>
                  <w:b/>
                  <w:i/>
                  <w:lang w:val="en-GB"/>
                </w:rPr>
                <w:delText>service level</w:delText>
              </w:r>
            </w:del>
          </w:p>
        </w:tc>
      </w:tr>
      <w:tr w:rsidR="00BE123E" w:rsidDel="0082757D" w:rsidTr="00663034">
        <w:trPr>
          <w:del w:id="388" w:author="Paróczi Zsolt" w:date="2016-09-18T20:49:00Z"/>
        </w:trPr>
        <w:tc>
          <w:tcPr>
            <w:tcW w:w="2302" w:type="dxa"/>
          </w:tcPr>
          <w:p w:rsidR="00BE123E" w:rsidDel="0082757D" w:rsidRDefault="00BE123E" w:rsidP="00894B22">
            <w:pPr>
              <w:spacing w:before="60" w:after="60" w:line="240" w:lineRule="auto"/>
              <w:rPr>
                <w:del w:id="389" w:author="Paróczi Zsolt" w:date="2016-09-18T20:49:00Z"/>
                <w:rFonts w:asciiTheme="minorHAnsi" w:hAnsiTheme="minorHAnsi" w:cstheme="minorHAnsi"/>
                <w:lang w:val="en-GB"/>
              </w:rPr>
            </w:pPr>
          </w:p>
        </w:tc>
        <w:tc>
          <w:tcPr>
            <w:tcW w:w="2302" w:type="dxa"/>
          </w:tcPr>
          <w:p w:rsidR="00BE123E" w:rsidDel="0082757D" w:rsidRDefault="00B11F14" w:rsidP="00894B22">
            <w:pPr>
              <w:spacing w:before="60" w:after="60" w:line="240" w:lineRule="auto"/>
              <w:rPr>
                <w:del w:id="390" w:author="Paróczi Zsolt" w:date="2016-09-18T20:49:00Z"/>
                <w:rFonts w:asciiTheme="minorHAnsi" w:hAnsiTheme="minorHAnsi" w:cstheme="minorHAnsi"/>
                <w:lang w:val="en-GB"/>
              </w:rPr>
            </w:pPr>
            <w:del w:id="391" w:author="Paróczi Zsolt" w:date="2016-09-18T20:49:00Z">
              <w:r w:rsidDel="0082757D">
                <w:rPr>
                  <w:rFonts w:asciiTheme="minorHAnsi" w:hAnsiTheme="minorHAnsi" w:cstheme="minorHAnsi"/>
                  <w:lang w:val="en-GB"/>
                </w:rPr>
                <w:delText>name</w:delText>
              </w:r>
            </w:del>
          </w:p>
        </w:tc>
        <w:tc>
          <w:tcPr>
            <w:tcW w:w="2875" w:type="dxa"/>
          </w:tcPr>
          <w:p w:rsidR="00BE123E" w:rsidDel="0082757D" w:rsidRDefault="00B11F14" w:rsidP="00894B22">
            <w:pPr>
              <w:spacing w:before="60" w:after="60" w:line="240" w:lineRule="auto"/>
              <w:rPr>
                <w:del w:id="392" w:author="Paróczi Zsolt" w:date="2016-09-18T20:49:00Z"/>
                <w:rFonts w:asciiTheme="minorHAnsi" w:hAnsiTheme="minorHAnsi" w:cstheme="minorHAnsi"/>
                <w:lang w:val="en-GB"/>
              </w:rPr>
            </w:pPr>
            <w:del w:id="393" w:author="Paróczi Zsolt" w:date="2016-09-18T20:49:00Z">
              <w:r w:rsidDel="0082757D">
                <w:rPr>
                  <w:rFonts w:asciiTheme="minorHAnsi" w:hAnsiTheme="minorHAnsi" w:cstheme="minorHAnsi"/>
                  <w:lang w:val="en-GB"/>
                </w:rPr>
                <w:delText>service name</w:delText>
              </w:r>
            </w:del>
          </w:p>
        </w:tc>
        <w:tc>
          <w:tcPr>
            <w:tcW w:w="1701" w:type="dxa"/>
          </w:tcPr>
          <w:p w:rsidR="00BE123E" w:rsidDel="0082757D" w:rsidRDefault="00BE123E" w:rsidP="00894B22">
            <w:pPr>
              <w:spacing w:before="60" w:after="60" w:line="240" w:lineRule="auto"/>
              <w:rPr>
                <w:del w:id="394" w:author="Paróczi Zsolt" w:date="2016-09-18T20:49:00Z"/>
                <w:rFonts w:asciiTheme="minorHAnsi" w:hAnsiTheme="minorHAnsi" w:cstheme="minorHAnsi"/>
                <w:lang w:val="en-GB"/>
              </w:rPr>
            </w:pPr>
          </w:p>
        </w:tc>
      </w:tr>
      <w:tr w:rsidR="00663034" w:rsidDel="0082757D" w:rsidTr="00663034">
        <w:trPr>
          <w:del w:id="395" w:author="Paróczi Zsolt" w:date="2016-09-18T20:49:00Z"/>
        </w:trPr>
        <w:tc>
          <w:tcPr>
            <w:tcW w:w="2302" w:type="dxa"/>
          </w:tcPr>
          <w:p w:rsidR="00663034" w:rsidDel="0082757D" w:rsidRDefault="00663034" w:rsidP="00894B22">
            <w:pPr>
              <w:spacing w:before="60" w:after="60" w:line="240" w:lineRule="auto"/>
              <w:rPr>
                <w:del w:id="396"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397" w:author="Paróczi Zsolt" w:date="2016-09-18T20:49:00Z"/>
                <w:rFonts w:asciiTheme="minorHAnsi" w:hAnsiTheme="minorHAnsi" w:cstheme="minorHAnsi"/>
                <w:lang w:val="en-GB"/>
              </w:rPr>
            </w:pPr>
            <w:del w:id="398" w:author="Paróczi Zsolt" w:date="2016-09-18T20:49:00Z">
              <w:r w:rsidDel="0082757D">
                <w:rPr>
                  <w:rFonts w:asciiTheme="minorHAnsi" w:hAnsiTheme="minorHAnsi" w:cstheme="minorHAnsi"/>
                  <w:lang w:val="en-GB"/>
                </w:rPr>
                <w:delText>business service</w:delText>
              </w:r>
            </w:del>
          </w:p>
        </w:tc>
        <w:tc>
          <w:tcPr>
            <w:tcW w:w="2875" w:type="dxa"/>
          </w:tcPr>
          <w:p w:rsidR="00663034" w:rsidDel="0082757D" w:rsidRDefault="00663034" w:rsidP="00EC469D">
            <w:pPr>
              <w:spacing w:before="60" w:after="60" w:line="240" w:lineRule="auto"/>
              <w:rPr>
                <w:del w:id="399" w:author="Paróczi Zsolt" w:date="2016-09-18T20:49:00Z"/>
                <w:rFonts w:asciiTheme="minorHAnsi" w:hAnsiTheme="minorHAnsi" w:cstheme="minorHAnsi"/>
                <w:lang w:val="en-GB"/>
              </w:rPr>
            </w:pPr>
            <w:del w:id="400" w:author="Paróczi Zsolt" w:date="2016-09-18T20:49:00Z">
              <w:r w:rsidDel="0082757D">
                <w:rPr>
                  <w:rFonts w:asciiTheme="minorHAnsi" w:hAnsiTheme="minorHAnsi" w:cstheme="minorHAnsi"/>
                  <w:lang w:val="en-GB"/>
                </w:rPr>
                <w:delText xml:space="preserve">Target business service </w:delText>
              </w:r>
              <w:r w:rsidR="00EC469D" w:rsidDel="0082757D">
                <w:rPr>
                  <w:rFonts w:asciiTheme="minorHAnsi" w:hAnsiTheme="minorHAnsi" w:cstheme="minorHAnsi"/>
                  <w:lang w:val="en-GB"/>
                </w:rPr>
                <w:delText>URI</w:delText>
              </w:r>
              <w:r w:rsidDel="0082757D">
                <w:rPr>
                  <w:rFonts w:asciiTheme="minorHAnsi" w:hAnsiTheme="minorHAnsi" w:cstheme="minorHAnsi"/>
                  <w:lang w:val="en-GB"/>
                </w:rPr>
                <w:delText>.</w:delText>
              </w:r>
            </w:del>
          </w:p>
        </w:tc>
        <w:tc>
          <w:tcPr>
            <w:tcW w:w="1701" w:type="dxa"/>
          </w:tcPr>
          <w:p w:rsidR="00663034" w:rsidDel="0082757D" w:rsidRDefault="00663034" w:rsidP="00894B22">
            <w:pPr>
              <w:spacing w:before="60" w:after="60" w:line="240" w:lineRule="auto"/>
              <w:rPr>
                <w:del w:id="401" w:author="Paróczi Zsolt" w:date="2016-09-18T20:49:00Z"/>
                <w:rFonts w:asciiTheme="minorHAnsi" w:hAnsiTheme="minorHAnsi" w:cstheme="minorHAnsi"/>
                <w:lang w:val="en-GB"/>
              </w:rPr>
            </w:pPr>
          </w:p>
        </w:tc>
      </w:tr>
      <w:tr w:rsidR="00663034" w:rsidDel="0082757D" w:rsidTr="00663034">
        <w:trPr>
          <w:del w:id="402" w:author="Paróczi Zsolt" w:date="2016-09-18T20:49:00Z"/>
        </w:trPr>
        <w:tc>
          <w:tcPr>
            <w:tcW w:w="2302" w:type="dxa"/>
          </w:tcPr>
          <w:p w:rsidR="00663034" w:rsidDel="0082757D" w:rsidRDefault="00663034" w:rsidP="00894B22">
            <w:pPr>
              <w:spacing w:before="60" w:after="60" w:line="240" w:lineRule="auto"/>
              <w:rPr>
                <w:del w:id="403"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404" w:author="Paróczi Zsolt" w:date="2016-09-18T20:49:00Z"/>
                <w:rFonts w:asciiTheme="minorHAnsi" w:hAnsiTheme="minorHAnsi" w:cstheme="minorHAnsi"/>
                <w:lang w:val="en-GB"/>
              </w:rPr>
            </w:pPr>
            <w:del w:id="405" w:author="Paróczi Zsolt" w:date="2016-09-18T20:49:00Z">
              <w:r w:rsidDel="0082757D">
                <w:rPr>
                  <w:rFonts w:asciiTheme="minorHAnsi" w:hAnsiTheme="minorHAnsi" w:cstheme="minorHAnsi"/>
                  <w:lang w:val="en-GB"/>
                </w:rPr>
                <w:delText>validation</w:delText>
              </w:r>
            </w:del>
          </w:p>
        </w:tc>
        <w:tc>
          <w:tcPr>
            <w:tcW w:w="2875" w:type="dxa"/>
          </w:tcPr>
          <w:p w:rsidR="00663034" w:rsidDel="0082757D" w:rsidRDefault="00663034" w:rsidP="00894B22">
            <w:pPr>
              <w:spacing w:before="60" w:after="60" w:line="240" w:lineRule="auto"/>
              <w:rPr>
                <w:del w:id="406" w:author="Paróczi Zsolt" w:date="2016-09-18T20:49:00Z"/>
                <w:rFonts w:asciiTheme="minorHAnsi" w:hAnsiTheme="minorHAnsi" w:cstheme="minorHAnsi"/>
                <w:lang w:val="en-GB"/>
              </w:rPr>
            </w:pPr>
            <w:del w:id="407" w:author="Paróczi Zsolt" w:date="2016-09-18T20:49:00Z">
              <w:r w:rsidDel="0082757D">
                <w:rPr>
                  <w:rFonts w:asciiTheme="minorHAnsi" w:hAnsiTheme="minorHAnsi" w:cstheme="minorHAnsi"/>
                  <w:lang w:val="en-GB"/>
                </w:rPr>
                <w:delText>Service validation level.</w:delText>
              </w:r>
            </w:del>
          </w:p>
        </w:tc>
        <w:tc>
          <w:tcPr>
            <w:tcW w:w="1701" w:type="dxa"/>
          </w:tcPr>
          <w:p w:rsidR="00663034" w:rsidDel="0082757D" w:rsidRDefault="00663034" w:rsidP="00894B22">
            <w:pPr>
              <w:spacing w:before="60" w:after="60" w:line="240" w:lineRule="auto"/>
              <w:rPr>
                <w:del w:id="408" w:author="Paróczi Zsolt" w:date="2016-09-18T20:49:00Z"/>
                <w:rFonts w:asciiTheme="minorHAnsi" w:hAnsiTheme="minorHAnsi" w:cstheme="minorHAnsi"/>
                <w:lang w:val="en-GB"/>
              </w:rPr>
            </w:pPr>
            <w:del w:id="409" w:author="Paróczi Zsolt" w:date="2016-09-18T20:49:00Z">
              <w:r w:rsidDel="0082757D">
                <w:rPr>
                  <w:rFonts w:asciiTheme="minorHAnsi" w:hAnsiTheme="minorHAnsi" w:cstheme="minorHAnsi"/>
                  <w:lang w:val="en-GB"/>
                </w:rPr>
                <w:delText>CTX|MSG|NO</w:delText>
              </w:r>
            </w:del>
          </w:p>
        </w:tc>
      </w:tr>
      <w:tr w:rsidR="00663034" w:rsidDel="0082757D" w:rsidTr="00663034">
        <w:trPr>
          <w:del w:id="410" w:author="Paróczi Zsolt" w:date="2016-09-18T20:49:00Z"/>
        </w:trPr>
        <w:tc>
          <w:tcPr>
            <w:tcW w:w="2302" w:type="dxa"/>
          </w:tcPr>
          <w:p w:rsidR="00663034" w:rsidDel="0082757D" w:rsidRDefault="00663034" w:rsidP="00894B22">
            <w:pPr>
              <w:spacing w:before="60" w:after="60" w:line="240" w:lineRule="auto"/>
              <w:rPr>
                <w:del w:id="411"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412" w:author="Paróczi Zsolt" w:date="2016-09-18T20:49:00Z"/>
                <w:rFonts w:asciiTheme="minorHAnsi" w:hAnsiTheme="minorHAnsi" w:cstheme="minorHAnsi"/>
                <w:lang w:val="en-GB"/>
              </w:rPr>
            </w:pPr>
            <w:del w:id="413" w:author="Paróczi Zsolt" w:date="2016-09-18T20:49:00Z">
              <w:r w:rsidDel="0082757D">
                <w:rPr>
                  <w:rFonts w:asciiTheme="minorHAnsi" w:hAnsiTheme="minorHAnsi" w:cstheme="minorHAnsi"/>
                  <w:lang w:val="en-GB"/>
                </w:rPr>
                <w:delText>maxrequests</w:delText>
              </w:r>
            </w:del>
          </w:p>
        </w:tc>
        <w:tc>
          <w:tcPr>
            <w:tcW w:w="2875" w:type="dxa"/>
          </w:tcPr>
          <w:p w:rsidR="00663034" w:rsidDel="0082757D" w:rsidRDefault="00663034" w:rsidP="00894B22">
            <w:pPr>
              <w:spacing w:before="60" w:after="60" w:line="240" w:lineRule="auto"/>
              <w:rPr>
                <w:del w:id="414" w:author="Paróczi Zsolt" w:date="2016-09-18T20:49:00Z"/>
                <w:rFonts w:asciiTheme="minorHAnsi" w:hAnsiTheme="minorHAnsi" w:cstheme="minorHAnsi"/>
                <w:lang w:val="en-GB"/>
              </w:rPr>
            </w:pPr>
            <w:del w:id="415" w:author="Paróczi Zsolt" w:date="2016-09-18T20:49:00Z">
              <w:r w:rsidDel="0082757D">
                <w:rPr>
                  <w:rFonts w:asciiTheme="minorHAnsi" w:hAnsiTheme="minorHAnsi" w:cstheme="minorHAnsi"/>
                  <w:lang w:val="en-GB"/>
                </w:rPr>
                <w:delText>Max number of the parallel requests.</w:delText>
              </w:r>
            </w:del>
          </w:p>
        </w:tc>
        <w:tc>
          <w:tcPr>
            <w:tcW w:w="1701" w:type="dxa"/>
          </w:tcPr>
          <w:p w:rsidR="00663034" w:rsidDel="0082757D" w:rsidRDefault="00663034" w:rsidP="00894B22">
            <w:pPr>
              <w:spacing w:before="60" w:after="60" w:line="240" w:lineRule="auto"/>
              <w:rPr>
                <w:del w:id="416" w:author="Paróczi Zsolt" w:date="2016-09-18T20:49:00Z"/>
                <w:rFonts w:asciiTheme="minorHAnsi" w:hAnsiTheme="minorHAnsi" w:cstheme="minorHAnsi"/>
                <w:lang w:val="en-GB"/>
              </w:rPr>
            </w:pPr>
          </w:p>
        </w:tc>
      </w:tr>
      <w:tr w:rsidR="00663034" w:rsidDel="0082757D" w:rsidTr="00663034">
        <w:trPr>
          <w:del w:id="417" w:author="Paróczi Zsolt" w:date="2016-09-18T20:49:00Z"/>
        </w:trPr>
        <w:tc>
          <w:tcPr>
            <w:tcW w:w="2302" w:type="dxa"/>
          </w:tcPr>
          <w:p w:rsidR="00663034" w:rsidDel="0082757D" w:rsidRDefault="00663034" w:rsidP="00894B22">
            <w:pPr>
              <w:spacing w:before="60" w:after="60" w:line="240" w:lineRule="auto"/>
              <w:rPr>
                <w:del w:id="418"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419" w:author="Paróczi Zsolt" w:date="2016-09-18T20:49:00Z"/>
                <w:rFonts w:asciiTheme="minorHAnsi" w:hAnsiTheme="minorHAnsi" w:cstheme="minorHAnsi"/>
                <w:lang w:val="en-GB"/>
              </w:rPr>
            </w:pPr>
            <w:del w:id="420" w:author="Paróczi Zsolt" w:date="2016-09-18T20:49:00Z">
              <w:r w:rsidDel="0082757D">
                <w:rPr>
                  <w:rFonts w:asciiTheme="minorHAnsi" w:hAnsiTheme="minorHAnsi" w:cstheme="minorHAnsi"/>
                  <w:lang w:val="en-GB"/>
                </w:rPr>
                <w:delText>callers</w:delText>
              </w:r>
            </w:del>
          </w:p>
        </w:tc>
        <w:tc>
          <w:tcPr>
            <w:tcW w:w="2875" w:type="dxa"/>
          </w:tcPr>
          <w:p w:rsidR="00663034" w:rsidDel="0082757D" w:rsidRDefault="00663034" w:rsidP="00894B22">
            <w:pPr>
              <w:spacing w:before="60" w:after="60" w:line="240" w:lineRule="auto"/>
              <w:rPr>
                <w:del w:id="421" w:author="Paróczi Zsolt" w:date="2016-09-18T20:49:00Z"/>
                <w:rFonts w:asciiTheme="minorHAnsi" w:hAnsiTheme="minorHAnsi" w:cstheme="minorHAnsi"/>
                <w:lang w:val="en-GB"/>
              </w:rPr>
            </w:pPr>
            <w:del w:id="422" w:author="Paróczi Zsolt" w:date="2016-09-18T20:49:00Z">
              <w:r w:rsidDel="0082757D">
                <w:rPr>
                  <w:rFonts w:asciiTheme="minorHAnsi" w:hAnsiTheme="minorHAnsi" w:cstheme="minorHAnsi"/>
                  <w:lang w:val="en-GB"/>
                </w:rPr>
                <w:delText>List of the application username that are allowed to call this service.</w:delText>
              </w:r>
            </w:del>
          </w:p>
        </w:tc>
        <w:tc>
          <w:tcPr>
            <w:tcW w:w="1701" w:type="dxa"/>
          </w:tcPr>
          <w:p w:rsidR="00663034" w:rsidDel="0082757D" w:rsidRDefault="00663034" w:rsidP="00894B22">
            <w:pPr>
              <w:spacing w:before="60" w:after="60" w:line="240" w:lineRule="auto"/>
              <w:rPr>
                <w:del w:id="423" w:author="Paróczi Zsolt" w:date="2016-09-18T20:49:00Z"/>
                <w:rFonts w:asciiTheme="minorHAnsi" w:hAnsiTheme="minorHAnsi" w:cstheme="minorHAnsi"/>
                <w:lang w:val="en-GB"/>
              </w:rPr>
            </w:pPr>
          </w:p>
        </w:tc>
      </w:tr>
      <w:tr w:rsidR="00663034" w:rsidDel="0082757D" w:rsidTr="00663034">
        <w:trPr>
          <w:del w:id="424" w:author="Paróczi Zsolt" w:date="2016-09-18T20:49:00Z"/>
        </w:trPr>
        <w:tc>
          <w:tcPr>
            <w:tcW w:w="2302" w:type="dxa"/>
          </w:tcPr>
          <w:p w:rsidR="00663034" w:rsidDel="0082757D" w:rsidRDefault="00663034" w:rsidP="00894B22">
            <w:pPr>
              <w:spacing w:before="60" w:after="60" w:line="240" w:lineRule="auto"/>
              <w:rPr>
                <w:del w:id="425" w:author="Paróczi Zsolt" w:date="2016-09-18T20:49:00Z"/>
                <w:rFonts w:asciiTheme="minorHAnsi" w:hAnsiTheme="minorHAnsi" w:cstheme="minorHAnsi"/>
                <w:lang w:val="en-GB"/>
              </w:rPr>
            </w:pPr>
          </w:p>
        </w:tc>
        <w:tc>
          <w:tcPr>
            <w:tcW w:w="2302" w:type="dxa"/>
          </w:tcPr>
          <w:p w:rsidR="00663034" w:rsidDel="0082757D" w:rsidRDefault="00663034" w:rsidP="00894B22">
            <w:pPr>
              <w:spacing w:before="60" w:after="60" w:line="240" w:lineRule="auto"/>
              <w:rPr>
                <w:del w:id="426" w:author="Paróczi Zsolt" w:date="2016-09-18T20:49:00Z"/>
                <w:rFonts w:asciiTheme="minorHAnsi" w:hAnsiTheme="minorHAnsi" w:cstheme="minorHAnsi"/>
                <w:lang w:val="en-GB"/>
              </w:rPr>
            </w:pPr>
          </w:p>
        </w:tc>
        <w:tc>
          <w:tcPr>
            <w:tcW w:w="2875" w:type="dxa"/>
          </w:tcPr>
          <w:p w:rsidR="00663034" w:rsidDel="0082757D" w:rsidRDefault="00663034" w:rsidP="00894B22">
            <w:pPr>
              <w:spacing w:before="60" w:after="60" w:line="240" w:lineRule="auto"/>
              <w:rPr>
                <w:del w:id="427" w:author="Paróczi Zsolt" w:date="2016-09-18T20:49:00Z"/>
                <w:rFonts w:asciiTheme="minorHAnsi" w:hAnsiTheme="minorHAnsi" w:cstheme="minorHAnsi"/>
                <w:lang w:val="en-GB"/>
              </w:rPr>
            </w:pPr>
          </w:p>
        </w:tc>
        <w:tc>
          <w:tcPr>
            <w:tcW w:w="1701" w:type="dxa"/>
          </w:tcPr>
          <w:p w:rsidR="00663034" w:rsidDel="0082757D" w:rsidRDefault="00663034" w:rsidP="00894B22">
            <w:pPr>
              <w:spacing w:before="60" w:after="60" w:line="240" w:lineRule="auto"/>
              <w:rPr>
                <w:del w:id="428" w:author="Paróczi Zsolt" w:date="2016-09-18T20:49:00Z"/>
                <w:rFonts w:asciiTheme="minorHAnsi" w:hAnsiTheme="minorHAnsi" w:cstheme="minorHAnsi"/>
                <w:lang w:val="en-GB"/>
              </w:rPr>
            </w:pPr>
          </w:p>
        </w:tc>
      </w:tr>
    </w:tbl>
    <w:p w:rsidR="00894B22" w:rsidDel="0082757D" w:rsidRDefault="00894B22" w:rsidP="0082757D">
      <w:pPr>
        <w:rPr>
          <w:del w:id="429" w:author="Paróczi Zsolt" w:date="2016-09-18T20:49:00Z"/>
          <w:rFonts w:asciiTheme="minorHAnsi" w:hAnsiTheme="minorHAnsi" w:cstheme="minorHAnsi"/>
          <w:lang w:val="en-GB"/>
        </w:rPr>
        <w:pPrChange w:id="430" w:author="Paróczi Zsolt" w:date="2016-09-18T20:49:00Z">
          <w:pPr/>
        </w:pPrChange>
      </w:pPr>
    </w:p>
    <w:p w:rsidR="00B951E8" w:rsidRPr="00B951E8" w:rsidDel="0082757D" w:rsidRDefault="00B951E8" w:rsidP="0082757D">
      <w:pPr>
        <w:keepNext/>
        <w:rPr>
          <w:del w:id="431" w:author="Paróczi Zsolt" w:date="2016-09-18T20:49:00Z"/>
          <w:rFonts w:asciiTheme="minorHAnsi" w:hAnsiTheme="minorHAnsi" w:cstheme="minorHAnsi"/>
          <w:i/>
          <w:u w:val="single"/>
          <w:lang w:val="en-GB"/>
        </w:rPr>
        <w:pPrChange w:id="432" w:author="Paróczi Zsolt" w:date="2016-09-18T20:49:00Z">
          <w:pPr>
            <w:keepNext/>
          </w:pPr>
        </w:pPrChange>
      </w:pPr>
      <w:del w:id="433" w:author="Paróczi Zsolt" w:date="2016-09-18T20:49:00Z">
        <w:r w:rsidRPr="00B951E8" w:rsidDel="0082757D">
          <w:rPr>
            <w:rFonts w:asciiTheme="minorHAnsi" w:hAnsiTheme="minorHAnsi" w:cstheme="minorHAnsi"/>
            <w:i/>
            <w:u w:val="single"/>
            <w:lang w:val="en-GB"/>
          </w:rPr>
          <w:delText>Configuration schema:</w:delText>
        </w:r>
      </w:del>
    </w:p>
    <w:p w:rsidR="00B951E8" w:rsidRDefault="00B11F14" w:rsidP="0082757D">
      <w:pPr>
        <w:rPr>
          <w:rFonts w:asciiTheme="minorHAnsi" w:hAnsiTheme="minorHAnsi" w:cstheme="minorHAnsi"/>
          <w:lang w:val="en-GB"/>
        </w:rPr>
        <w:pPrChange w:id="434" w:author="Paróczi Zsolt" w:date="2016-09-18T20:49:00Z">
          <w:pPr>
            <w:jc w:val="center"/>
          </w:pPr>
        </w:pPrChange>
      </w:pPr>
      <w:del w:id="435" w:author="Paróczi Zsolt" w:date="2016-09-18T20:49:00Z">
        <w:r w:rsidRPr="00B11F14" w:rsidDel="0082757D">
          <w:rPr>
            <w:rFonts w:asciiTheme="minorHAnsi" w:hAnsiTheme="minorHAnsi" w:cstheme="minorHAnsi"/>
            <w:noProof/>
            <w:lang w:eastAsia="hu-HU"/>
          </w:rPr>
          <w:delText xml:space="preserve"> </w:delText>
        </w:r>
        <w:r w:rsidR="00FB1D6C" w:rsidDel="0082757D">
          <w:rPr>
            <w:rFonts w:asciiTheme="minorHAnsi" w:hAnsiTheme="minorHAnsi" w:cstheme="minorHAnsi"/>
            <w:noProof/>
            <w:lang w:eastAsia="hu-HU"/>
          </w:rPr>
          <w:drawing>
            <wp:inline distT="0" distB="0" distL="0" distR="0">
              <wp:extent cx="5759450" cy="3445089"/>
              <wp:effectExtent l="19050" t="0" r="0" b="0"/>
              <wp:docPr id="8" name="Kép 8" descr="D:\GitProjects\lwi\ConfigSamples\LwiConfigu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Projects\lwi\ConfigSamples\LwiConfigurationDiagram.jpg"/>
                      <pic:cNvPicPr>
                        <a:picLocks noChangeAspect="1" noChangeArrowheads="1"/>
                      </pic:cNvPicPr>
                    </pic:nvPicPr>
                    <pic:blipFill>
                      <a:blip r:embed="rId18" cstate="print"/>
                      <a:srcRect/>
                      <a:stretch>
                        <a:fillRect/>
                      </a:stretch>
                    </pic:blipFill>
                    <pic:spPr bwMode="auto">
                      <a:xfrm>
                        <a:off x="0" y="0"/>
                        <a:ext cx="5759450" cy="3445089"/>
                      </a:xfrm>
                      <a:prstGeom prst="rect">
                        <a:avLst/>
                      </a:prstGeom>
                      <a:noFill/>
                      <a:ln w="9525">
                        <a:noFill/>
                        <a:miter lim="800000"/>
                        <a:headEnd/>
                        <a:tailEnd/>
                      </a:ln>
                    </pic:spPr>
                  </pic:pic>
                </a:graphicData>
              </a:graphic>
            </wp:inline>
          </w:drawing>
        </w:r>
      </w:del>
    </w:p>
    <w:p w:rsidR="00894B22" w:rsidRDefault="00663034" w:rsidP="00663034">
      <w:pPr>
        <w:pStyle w:val="Cmsor5"/>
        <w:rPr>
          <w:lang w:val="en-GB"/>
        </w:rPr>
      </w:pPr>
      <w:r>
        <w:rPr>
          <w:lang w:val="en-GB"/>
        </w:rPr>
        <w:t>Configuration transformer</w:t>
      </w:r>
    </w:p>
    <w:p w:rsidR="00663034" w:rsidDel="00DC662F" w:rsidRDefault="0090093D" w:rsidP="001E073D">
      <w:pPr>
        <w:rPr>
          <w:del w:id="436" w:author="Paróczi Zsolt" w:date="2016-09-18T20:53:00Z"/>
          <w:rFonts w:asciiTheme="minorHAnsi" w:hAnsiTheme="minorHAnsi" w:cstheme="minorHAnsi"/>
          <w:lang w:val="en-GB"/>
        </w:rPr>
      </w:pPr>
      <w:r>
        <w:rPr>
          <w:rFonts w:asciiTheme="minorHAnsi" w:hAnsiTheme="minorHAnsi" w:cstheme="minorHAnsi"/>
          <w:lang w:val="en-GB"/>
        </w:rPr>
        <w:t xml:space="preserve">The transformer application is a command line tool that </w:t>
      </w:r>
      <w:ins w:id="437" w:author="Paróczi Zsolt" w:date="2016-09-18T20:50:00Z">
        <w:r w:rsidR="0082757D">
          <w:rPr>
            <w:rFonts w:asciiTheme="minorHAnsi" w:hAnsiTheme="minorHAnsi" w:cstheme="minorHAnsi"/>
            <w:lang w:val="en-GB"/>
          </w:rPr>
          <w:t>transforms the LWI configurations into the Wildfly appropriate configurations (</w:t>
        </w:r>
      </w:ins>
      <w:ins w:id="438" w:author="Paróczi Zsolt" w:date="2016-09-18T20:51:00Z">
        <w:r w:rsidR="0082757D">
          <w:rPr>
            <w:rFonts w:asciiTheme="minorHAnsi" w:hAnsiTheme="minorHAnsi" w:cstheme="minorHAnsi"/>
            <w:lang w:val="en-GB"/>
          </w:rPr>
          <w:t xml:space="preserve"> </w:t>
        </w:r>
        <w:r w:rsidR="00DC662F">
          <w:rPr>
            <w:rFonts w:asciiTheme="minorHAnsi" w:hAnsiTheme="minorHAnsi" w:cstheme="minorHAnsi"/>
            <w:lang w:val="en-GB"/>
          </w:rPr>
          <w:t>standalone.xml, application-user</w:t>
        </w:r>
      </w:ins>
      <w:ins w:id="439" w:author="Paróczi Zsolt" w:date="2016-09-18T20:52:00Z">
        <w:r w:rsidR="00DC662F">
          <w:rPr>
            <w:rFonts w:asciiTheme="minorHAnsi" w:hAnsiTheme="minorHAnsi" w:cstheme="minorHAnsi"/>
            <w:lang w:val="en-GB"/>
          </w:rPr>
          <w:t>s</w:t>
        </w:r>
      </w:ins>
      <w:ins w:id="440" w:author="Paróczi Zsolt" w:date="2016-09-18T20:51:00Z">
        <w:r w:rsidR="00DC662F">
          <w:rPr>
            <w:rFonts w:asciiTheme="minorHAnsi" w:hAnsiTheme="minorHAnsi" w:cstheme="minorHAnsi"/>
            <w:lang w:val="en-GB"/>
          </w:rPr>
          <w:t>.</w:t>
        </w:r>
      </w:ins>
      <w:ins w:id="441" w:author="Paróczi Zsolt" w:date="2016-09-18T20:52:00Z">
        <w:r w:rsidR="00DC662F">
          <w:rPr>
            <w:rFonts w:asciiTheme="minorHAnsi" w:hAnsiTheme="minorHAnsi" w:cstheme="minorHAnsi"/>
            <w:lang w:val="en-GB"/>
          </w:rPr>
          <w:t>properties</w:t>
        </w:r>
      </w:ins>
      <w:ins w:id="442" w:author="Paróczi Zsolt" w:date="2016-09-18T20:51:00Z">
        <w:r w:rsidR="00DC662F">
          <w:rPr>
            <w:rFonts w:asciiTheme="minorHAnsi" w:hAnsiTheme="minorHAnsi" w:cstheme="minorHAnsi"/>
            <w:lang w:val="en-GB"/>
          </w:rPr>
          <w:t>, application-role</w:t>
        </w:r>
      </w:ins>
      <w:ins w:id="443" w:author="Paróczi Zsolt" w:date="2016-09-18T20:52:00Z">
        <w:r w:rsidR="00DC662F">
          <w:rPr>
            <w:rFonts w:asciiTheme="minorHAnsi" w:hAnsiTheme="minorHAnsi" w:cstheme="minorHAnsi"/>
            <w:lang w:val="en-GB"/>
          </w:rPr>
          <w:t>s</w:t>
        </w:r>
      </w:ins>
      <w:ins w:id="444" w:author="Paróczi Zsolt" w:date="2016-09-18T20:51:00Z">
        <w:r w:rsidR="00DC662F">
          <w:rPr>
            <w:rFonts w:asciiTheme="minorHAnsi" w:hAnsiTheme="minorHAnsi" w:cstheme="minorHAnsi"/>
            <w:lang w:val="en-GB"/>
          </w:rPr>
          <w:t>.</w:t>
        </w:r>
      </w:ins>
      <w:ins w:id="445" w:author="Paróczi Zsolt" w:date="2016-09-18T20:52:00Z">
        <w:r w:rsidR="00DC662F">
          <w:rPr>
            <w:rFonts w:asciiTheme="minorHAnsi" w:hAnsiTheme="minorHAnsi" w:cstheme="minorHAnsi"/>
            <w:lang w:val="en-GB"/>
          </w:rPr>
          <w:t>properties</w:t>
        </w:r>
      </w:ins>
      <w:ins w:id="446" w:author="Paróczi Zsolt" w:date="2016-09-18T20:51:00Z">
        <w:r w:rsidR="0082757D">
          <w:rPr>
            <w:rFonts w:asciiTheme="minorHAnsi" w:hAnsiTheme="minorHAnsi" w:cstheme="minorHAnsi"/>
            <w:lang w:val="en-GB"/>
          </w:rPr>
          <w:t xml:space="preserve"> </w:t>
        </w:r>
      </w:ins>
      <w:ins w:id="447" w:author="Paróczi Zsolt" w:date="2016-09-18T20:50:00Z">
        <w:r w:rsidR="0082757D">
          <w:rPr>
            <w:rFonts w:asciiTheme="minorHAnsi" w:hAnsiTheme="minorHAnsi" w:cstheme="minorHAnsi"/>
            <w:lang w:val="en-GB"/>
          </w:rPr>
          <w:t>)</w:t>
        </w:r>
      </w:ins>
      <w:ins w:id="448" w:author="Paróczi Zsolt" w:date="2016-09-18T20:53:00Z">
        <w:r w:rsidR="00DC662F">
          <w:rPr>
            <w:rFonts w:asciiTheme="minorHAnsi" w:hAnsiTheme="minorHAnsi" w:cstheme="minorHAnsi"/>
            <w:lang w:val="en-GB"/>
          </w:rPr>
          <w:t>.</w:t>
        </w:r>
      </w:ins>
      <w:del w:id="449" w:author="Paróczi Zsolt" w:date="2016-09-18T20:53:00Z">
        <w:r w:rsidDel="00DC662F">
          <w:rPr>
            <w:rFonts w:asciiTheme="minorHAnsi" w:hAnsiTheme="minorHAnsi" w:cstheme="minorHAnsi"/>
            <w:lang w:val="en-GB"/>
          </w:rPr>
          <w:delText>uses the Lightweight Integration configuration XML file and produces the followings with XSLT:</w:delText>
        </w:r>
      </w:del>
    </w:p>
    <w:p w:rsidR="0090093D" w:rsidDel="00DC662F" w:rsidRDefault="0090093D" w:rsidP="0087381C">
      <w:pPr>
        <w:pStyle w:val="Listaszerbekezds"/>
        <w:numPr>
          <w:ilvl w:val="0"/>
          <w:numId w:val="11"/>
        </w:numPr>
        <w:rPr>
          <w:del w:id="450" w:author="Paróczi Zsolt" w:date="2016-09-18T20:53:00Z"/>
          <w:rFonts w:asciiTheme="minorHAnsi" w:hAnsiTheme="minorHAnsi" w:cstheme="minorHAnsi"/>
          <w:lang w:val="en-GB"/>
        </w:rPr>
      </w:pPr>
      <w:del w:id="451" w:author="Paróczi Zsolt" w:date="2016-09-18T20:53:00Z">
        <w:r w:rsidDel="00DC662F">
          <w:rPr>
            <w:rFonts w:asciiTheme="minorHAnsi" w:hAnsiTheme="minorHAnsi" w:cstheme="minorHAnsi"/>
            <w:lang w:val="en-GB"/>
          </w:rPr>
          <w:delText>standalone.xml – Wlidfly configuration file</w:delText>
        </w:r>
      </w:del>
    </w:p>
    <w:p w:rsidR="0090093D" w:rsidDel="00DC662F" w:rsidRDefault="00795B9E" w:rsidP="0087381C">
      <w:pPr>
        <w:pStyle w:val="Listaszerbekezds"/>
        <w:numPr>
          <w:ilvl w:val="0"/>
          <w:numId w:val="11"/>
        </w:numPr>
        <w:rPr>
          <w:del w:id="452" w:author="Paróczi Zsolt" w:date="2016-09-18T20:53:00Z"/>
          <w:rFonts w:asciiTheme="minorHAnsi" w:hAnsiTheme="minorHAnsi" w:cstheme="minorHAnsi"/>
          <w:lang w:val="en-GB"/>
        </w:rPr>
      </w:pPr>
      <w:del w:id="453" w:author="Paróczi Zsolt" w:date="2016-09-18T20:53:00Z">
        <w:r w:rsidDel="00DC662F">
          <w:rPr>
            <w:rFonts w:asciiTheme="minorHAnsi" w:hAnsiTheme="minorHAnsi" w:cstheme="minorHAnsi"/>
            <w:lang w:val="en-GB"/>
          </w:rPr>
          <w:delText>lwiSecurity.xml</w:delText>
        </w:r>
        <w:r w:rsidR="0090093D" w:rsidDel="00DC662F">
          <w:rPr>
            <w:rFonts w:asciiTheme="minorHAnsi" w:hAnsiTheme="minorHAnsi" w:cstheme="minorHAnsi"/>
            <w:lang w:val="en-GB"/>
          </w:rPr>
          <w:delText xml:space="preserve"> – </w:delText>
        </w:r>
        <w:r w:rsidDel="00DC662F">
          <w:rPr>
            <w:rFonts w:asciiTheme="minorHAnsi" w:hAnsiTheme="minorHAnsi" w:cstheme="minorHAnsi"/>
            <w:lang w:val="en-GB"/>
          </w:rPr>
          <w:delText>security configuration</w:delText>
        </w:r>
        <w:r w:rsidR="0090093D" w:rsidDel="00DC662F">
          <w:rPr>
            <w:rFonts w:asciiTheme="minorHAnsi" w:hAnsiTheme="minorHAnsi" w:cstheme="minorHAnsi"/>
            <w:lang w:val="en-GB"/>
          </w:rPr>
          <w:delText xml:space="preserve"> file</w:delText>
        </w:r>
      </w:del>
    </w:p>
    <w:p w:rsidR="00795B9E" w:rsidDel="00DC662F" w:rsidRDefault="0090093D" w:rsidP="001E073D">
      <w:pPr>
        <w:rPr>
          <w:del w:id="454" w:author="Paróczi Zsolt" w:date="2016-09-18T20:53:00Z"/>
          <w:rFonts w:asciiTheme="minorHAnsi" w:hAnsiTheme="minorHAnsi" w:cstheme="minorHAnsi"/>
          <w:lang w:val="en-GB"/>
        </w:rPr>
      </w:pPr>
      <w:del w:id="455" w:author="Paróczi Zsolt" w:date="2016-09-18T20:53:00Z">
        <w:r w:rsidDel="00DC662F">
          <w:rPr>
            <w:rFonts w:asciiTheme="minorHAnsi" w:hAnsiTheme="minorHAnsi" w:cstheme="minorHAnsi"/>
            <w:lang w:val="en-GB"/>
          </w:rPr>
          <w:delText xml:space="preserve">The authorization and authentication properties are produced directly from the LightWeight Integration configuration file. </w:delText>
        </w:r>
      </w:del>
    </w:p>
    <w:p w:rsidR="00663034" w:rsidRDefault="0090093D" w:rsidP="001E073D">
      <w:pPr>
        <w:rPr>
          <w:rFonts w:asciiTheme="minorHAnsi" w:hAnsiTheme="minorHAnsi" w:cstheme="minorHAnsi"/>
          <w:lang w:val="en-GB"/>
        </w:rPr>
      </w:pPr>
      <w:del w:id="456" w:author="Paróczi Zsolt" w:date="2016-09-18T20:53:00Z">
        <w:r w:rsidDel="00DC662F">
          <w:rPr>
            <w:rFonts w:asciiTheme="minorHAnsi" w:hAnsiTheme="minorHAnsi" w:cstheme="minorHAnsi"/>
            <w:lang w:val="en-GB"/>
          </w:rPr>
          <w:delText>The Wildfly configuration file is produced from a base configuration file and the LightWeight Integration configuration file.</w:delText>
        </w:r>
      </w:del>
    </w:p>
    <w:p w:rsidR="001E073D" w:rsidRPr="00BB01DD" w:rsidRDefault="00D82273" w:rsidP="001E073D">
      <w:pPr>
        <w:pStyle w:val="Cmsor4"/>
        <w:rPr>
          <w:lang w:val="en-GB"/>
        </w:rPr>
      </w:pPr>
      <w:bookmarkStart w:id="457" w:name="_Toc456096849"/>
      <w:r>
        <w:rPr>
          <w:lang w:val="en-GB"/>
        </w:rPr>
        <w:t>Routig</w:t>
      </w:r>
      <w:bookmarkEnd w:id="457"/>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D82273">
        <w:rPr>
          <w:rFonts w:asciiTheme="minorHAnsi" w:hAnsiTheme="minorHAnsi" w:cstheme="minorHAnsi"/>
          <w:i/>
          <w:color w:val="auto"/>
          <w:lang w:val="en-GB"/>
        </w:rPr>
        <w:t>2</w:t>
      </w:r>
    </w:p>
    <w:p w:rsidR="001E073D" w:rsidRDefault="00C56042" w:rsidP="001E073D">
      <w:pPr>
        <w:rPr>
          <w:rFonts w:asciiTheme="minorHAnsi" w:hAnsiTheme="minorHAnsi" w:cstheme="minorHAnsi"/>
          <w:lang w:val="en-GB"/>
        </w:rPr>
      </w:pPr>
      <w:r>
        <w:rPr>
          <w:rFonts w:asciiTheme="minorHAnsi" w:hAnsiTheme="minorHAnsi" w:cstheme="minorHAnsi"/>
          <w:lang w:val="en-GB"/>
        </w:rPr>
        <w:t>The key part of the integration is the routing. All the integrated applications entry point is a single host (clustered) to provide control over the interactions between the individual applications.</w:t>
      </w:r>
    </w:p>
    <w:p w:rsidR="00C56042" w:rsidDel="00DC662F" w:rsidRDefault="00EC469D" w:rsidP="001E073D">
      <w:pPr>
        <w:rPr>
          <w:del w:id="458" w:author="Paróczi Zsolt" w:date="2016-09-18T20:58:00Z"/>
          <w:rFonts w:asciiTheme="minorHAnsi" w:hAnsiTheme="minorHAnsi" w:cstheme="minorHAnsi"/>
          <w:lang w:val="en-GB"/>
        </w:rPr>
      </w:pPr>
      <w:del w:id="459" w:author="Paróczi Zsolt" w:date="2016-09-18T20:58:00Z">
        <w:r w:rsidDel="00DC662F">
          <w:rPr>
            <w:rFonts w:asciiTheme="minorHAnsi" w:hAnsiTheme="minorHAnsi" w:cstheme="minorHAnsi"/>
            <w:lang w:val="en-GB"/>
          </w:rPr>
          <w:delText>Wildfly configuration part:</w:delText>
        </w:r>
      </w:del>
    </w:p>
    <w:p w:rsidR="00EC469D" w:rsidDel="00DC662F" w:rsidRDefault="00EC469D" w:rsidP="00EC469D">
      <w:pPr>
        <w:shd w:val="clear" w:color="auto" w:fill="D9D9D9" w:themeFill="background1" w:themeFillShade="D9"/>
        <w:spacing w:after="0" w:line="240" w:lineRule="auto"/>
        <w:rPr>
          <w:del w:id="460" w:author="Paróczi Zsolt" w:date="2016-09-18T20:58:00Z"/>
          <w:rFonts w:ascii="Courier New" w:hAnsi="Courier New" w:cs="Courier New"/>
          <w:i/>
          <w:noProof/>
          <w:sz w:val="18"/>
          <w:szCs w:val="18"/>
          <w:lang w:val="en-GB"/>
        </w:rPr>
      </w:pPr>
      <w:del w:id="461" w:author="Paróczi Zsolt" w:date="2016-09-18T20:58:00Z">
        <w:r w:rsidRPr="00EC469D" w:rsidDel="00DC662F">
          <w:rPr>
            <w:rFonts w:ascii="Courier New" w:hAnsi="Courier New" w:cs="Courier New"/>
            <w:i/>
            <w:noProof/>
            <w:sz w:val="18"/>
            <w:szCs w:val="18"/>
            <w:lang w:val="en-GB"/>
          </w:rPr>
          <w:delText>&lt;subsystem xmlns="urn:jboss:domain:undertow:3.0"&gt;</w:delText>
        </w:r>
      </w:del>
    </w:p>
    <w:p w:rsidR="00EC469D" w:rsidRPr="00EC469D" w:rsidDel="00DC662F" w:rsidRDefault="00EC469D" w:rsidP="00EC469D">
      <w:pPr>
        <w:shd w:val="clear" w:color="auto" w:fill="D9D9D9" w:themeFill="background1" w:themeFillShade="D9"/>
        <w:spacing w:after="0" w:line="240" w:lineRule="auto"/>
        <w:rPr>
          <w:del w:id="462" w:author="Paróczi Zsolt" w:date="2016-09-18T20:58:00Z"/>
          <w:rFonts w:ascii="Courier New" w:hAnsi="Courier New" w:cs="Courier New"/>
          <w:i/>
          <w:noProof/>
          <w:sz w:val="18"/>
          <w:szCs w:val="18"/>
          <w:lang w:val="en-GB"/>
        </w:rPr>
      </w:pPr>
      <w:del w:id="463"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&lt;server name="default-server"&gt;</w:delText>
        </w:r>
      </w:del>
    </w:p>
    <w:p w:rsidR="00EC469D" w:rsidRPr="00EC469D" w:rsidDel="00DC662F" w:rsidRDefault="00EC469D" w:rsidP="00EC469D">
      <w:pPr>
        <w:shd w:val="clear" w:color="auto" w:fill="D9D9D9" w:themeFill="background1" w:themeFillShade="D9"/>
        <w:spacing w:after="0" w:line="240" w:lineRule="auto"/>
        <w:rPr>
          <w:del w:id="464" w:author="Paróczi Zsolt" w:date="2016-09-18T20:58:00Z"/>
          <w:rFonts w:ascii="Courier New" w:hAnsi="Courier New" w:cs="Courier New"/>
          <w:i/>
          <w:noProof/>
          <w:sz w:val="18"/>
          <w:szCs w:val="18"/>
          <w:lang w:val="en-GB"/>
        </w:rPr>
      </w:pPr>
      <w:del w:id="465"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&lt;host name="default-host" alias="localhost"&gt;</w:delText>
        </w:r>
      </w:del>
    </w:p>
    <w:p w:rsidR="00EC469D" w:rsidRPr="00EC469D" w:rsidDel="00DC662F" w:rsidRDefault="00EC469D" w:rsidP="00EC469D">
      <w:pPr>
        <w:shd w:val="clear" w:color="auto" w:fill="D9D9D9" w:themeFill="background1" w:themeFillShade="D9"/>
        <w:spacing w:after="0" w:line="240" w:lineRule="auto"/>
        <w:rPr>
          <w:del w:id="466" w:author="Paróczi Zsolt" w:date="2016-09-18T20:58:00Z"/>
          <w:rFonts w:ascii="Courier New" w:hAnsi="Courier New" w:cs="Courier New"/>
          <w:i/>
          <w:noProof/>
          <w:sz w:val="18"/>
          <w:szCs w:val="18"/>
          <w:lang w:val="en-GB"/>
        </w:rPr>
      </w:pPr>
      <w:del w:id="467"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&lt;location name="</w:delText>
        </w:r>
        <w:r w:rsidR="00BE123E" w:rsidDel="00DC662F">
          <w:rPr>
            <w:rFonts w:ascii="Courier New" w:hAnsi="Courier New" w:cs="Courier New"/>
            <w:i/>
            <w:noProof/>
            <w:sz w:val="18"/>
            <w:szCs w:val="18"/>
            <w:lang w:val="en-GB"/>
          </w:rPr>
          <w:delText>cnr/</w:delText>
        </w:r>
        <w:r w:rsidDel="00DC662F">
          <w:rPr>
            <w:rFonts w:ascii="Courier New" w:hAnsi="Courier New" w:cs="Courier New"/>
            <w:i/>
            <w:noProof/>
            <w:sz w:val="18"/>
            <w:szCs w:val="18"/>
            <w:lang w:val="en-GB"/>
          </w:rPr>
          <w:delText>service1</w:delText>
        </w:r>
        <w:r w:rsidRPr="00EC469D" w:rsidDel="00DC662F">
          <w:rPr>
            <w:rFonts w:ascii="Courier New" w:hAnsi="Courier New" w:cs="Courier New"/>
            <w:i/>
            <w:noProof/>
            <w:sz w:val="18"/>
            <w:szCs w:val="18"/>
            <w:lang w:val="en-GB"/>
          </w:rPr>
          <w:delText>/" handler="lightesb</w:delText>
        </w:r>
        <w:r w:rsidDel="00DC662F">
          <w:rPr>
            <w:rFonts w:ascii="Courier New" w:hAnsi="Courier New" w:cs="Courier New"/>
            <w:i/>
            <w:noProof/>
            <w:sz w:val="18"/>
            <w:szCs w:val="18"/>
            <w:lang w:val="en-GB"/>
          </w:rPr>
          <w:delText>_service1</w:delText>
        </w:r>
        <w:r w:rsidRPr="00EC469D" w:rsidDel="00DC662F">
          <w:rPr>
            <w:rFonts w:ascii="Courier New" w:hAnsi="Courier New" w:cs="Courier New"/>
            <w:i/>
            <w:noProof/>
            <w:sz w:val="18"/>
            <w:szCs w:val="18"/>
            <w:lang w:val="en-GB"/>
          </w:rPr>
          <w:delText>"/&gt;</w:delText>
        </w:r>
      </w:del>
    </w:p>
    <w:p w:rsidR="00EC469D" w:rsidRPr="00EC469D" w:rsidDel="00DC662F" w:rsidRDefault="00EC469D" w:rsidP="00EC469D">
      <w:pPr>
        <w:shd w:val="clear" w:color="auto" w:fill="D9D9D9" w:themeFill="background1" w:themeFillShade="D9"/>
        <w:spacing w:after="0" w:line="240" w:lineRule="auto"/>
        <w:rPr>
          <w:del w:id="468" w:author="Paróczi Zsolt" w:date="2016-09-18T20:58:00Z"/>
          <w:rFonts w:ascii="Courier New" w:hAnsi="Courier New" w:cs="Courier New"/>
          <w:i/>
          <w:noProof/>
          <w:sz w:val="18"/>
          <w:szCs w:val="18"/>
          <w:lang w:val="en-GB"/>
        </w:rPr>
      </w:pPr>
      <w:del w:id="469" w:author="Paróczi Zsolt" w:date="2016-09-18T20:58:00Z">
        <w:r w:rsidRPr="00EC469D" w:rsidDel="00DC662F">
          <w:rPr>
            <w:rFonts w:ascii="Courier New" w:hAnsi="Courier New" w:cs="Courier New"/>
            <w:i/>
            <w:noProof/>
            <w:sz w:val="18"/>
            <w:szCs w:val="18"/>
            <w:lang w:val="en-GB"/>
          </w:rPr>
          <w:delText xml:space="preserve">  </w:delText>
        </w:r>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&lt;/host&gt;</w:delText>
        </w:r>
      </w:del>
    </w:p>
    <w:p w:rsidR="00EC469D" w:rsidDel="00DC662F" w:rsidRDefault="00EC469D" w:rsidP="00EC469D">
      <w:pPr>
        <w:shd w:val="clear" w:color="auto" w:fill="D9D9D9" w:themeFill="background1" w:themeFillShade="D9"/>
        <w:spacing w:after="0" w:line="240" w:lineRule="auto"/>
        <w:rPr>
          <w:del w:id="470" w:author="Paróczi Zsolt" w:date="2016-09-18T20:58:00Z"/>
          <w:rFonts w:ascii="Courier New" w:hAnsi="Courier New" w:cs="Courier New"/>
          <w:i/>
          <w:noProof/>
          <w:sz w:val="18"/>
          <w:szCs w:val="18"/>
          <w:lang w:val="en-GB"/>
        </w:rPr>
      </w:pPr>
      <w:del w:id="471" w:author="Paróczi Zsolt" w:date="2016-09-18T20:58:00Z">
        <w:r w:rsidRPr="00EC469D" w:rsidDel="00DC662F">
          <w:rPr>
            <w:rFonts w:ascii="Courier New" w:hAnsi="Courier New" w:cs="Courier New"/>
            <w:i/>
            <w:noProof/>
            <w:sz w:val="18"/>
            <w:szCs w:val="18"/>
            <w:lang w:val="en-GB"/>
          </w:rPr>
          <w:delText xml:space="preserve">  &lt;/server&gt;</w:delText>
        </w:r>
      </w:del>
    </w:p>
    <w:p w:rsidR="00EC469D" w:rsidRPr="00EC469D" w:rsidDel="00DC662F" w:rsidRDefault="00EC469D" w:rsidP="00EC469D">
      <w:pPr>
        <w:shd w:val="clear" w:color="auto" w:fill="D9D9D9" w:themeFill="background1" w:themeFillShade="D9"/>
        <w:spacing w:after="0" w:line="240" w:lineRule="auto"/>
        <w:rPr>
          <w:del w:id="472" w:author="Paróczi Zsolt" w:date="2016-09-18T20:58:00Z"/>
          <w:rFonts w:ascii="Courier New" w:hAnsi="Courier New" w:cs="Courier New"/>
          <w:i/>
          <w:noProof/>
          <w:sz w:val="18"/>
          <w:szCs w:val="18"/>
          <w:lang w:val="en-GB"/>
        </w:rPr>
      </w:pPr>
      <w:del w:id="473"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&lt;handlers&gt;</w:delText>
        </w:r>
      </w:del>
    </w:p>
    <w:p w:rsidR="00EC469D" w:rsidRPr="00EC469D" w:rsidDel="00DC662F" w:rsidRDefault="00EC469D" w:rsidP="00EC469D">
      <w:pPr>
        <w:shd w:val="clear" w:color="auto" w:fill="D9D9D9" w:themeFill="background1" w:themeFillShade="D9"/>
        <w:spacing w:after="0" w:line="240" w:lineRule="auto"/>
        <w:rPr>
          <w:del w:id="474" w:author="Paróczi Zsolt" w:date="2016-09-18T20:58:00Z"/>
          <w:rFonts w:ascii="Courier New" w:hAnsi="Courier New" w:cs="Courier New"/>
          <w:i/>
          <w:noProof/>
          <w:sz w:val="18"/>
          <w:szCs w:val="18"/>
          <w:lang w:val="en-GB"/>
        </w:rPr>
      </w:pPr>
      <w:del w:id="475"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&lt;reverse-proxy name="lightesb</w:delText>
        </w:r>
        <w:r w:rsidDel="00DC662F">
          <w:rPr>
            <w:rFonts w:ascii="Courier New" w:hAnsi="Courier New" w:cs="Courier New"/>
            <w:i/>
            <w:noProof/>
            <w:sz w:val="18"/>
            <w:szCs w:val="18"/>
            <w:lang w:val="en-GB"/>
          </w:rPr>
          <w:delText>_service1</w:delText>
        </w:r>
        <w:r w:rsidRPr="00EC469D" w:rsidDel="00DC662F">
          <w:rPr>
            <w:rFonts w:ascii="Courier New" w:hAnsi="Courier New" w:cs="Courier New"/>
            <w:i/>
            <w:noProof/>
            <w:sz w:val="18"/>
            <w:szCs w:val="18"/>
            <w:lang w:val="en-GB"/>
          </w:rPr>
          <w:delText xml:space="preserve">"&gt;    </w:delText>
        </w:r>
      </w:del>
    </w:p>
    <w:p w:rsidR="00EC469D" w:rsidRPr="00EC469D" w:rsidDel="00DC662F" w:rsidRDefault="00EC469D" w:rsidP="00EC469D">
      <w:pPr>
        <w:shd w:val="clear" w:color="auto" w:fill="D9D9D9" w:themeFill="background1" w:themeFillShade="D9"/>
        <w:spacing w:after="0" w:line="240" w:lineRule="auto"/>
        <w:rPr>
          <w:del w:id="476" w:author="Paróczi Zsolt" w:date="2016-09-18T20:58:00Z"/>
          <w:rFonts w:ascii="Courier New" w:hAnsi="Courier New" w:cs="Courier New"/>
          <w:i/>
          <w:noProof/>
          <w:sz w:val="16"/>
          <w:szCs w:val="16"/>
          <w:lang w:val="en-GB"/>
        </w:rPr>
      </w:pPr>
      <w:del w:id="477" w:author="Paróczi Zsolt" w:date="2016-09-18T20:58:00Z">
        <w:r w:rsidRPr="00EC469D" w:rsidDel="00DC662F">
          <w:rPr>
            <w:rFonts w:ascii="Courier New" w:hAnsi="Courier New" w:cs="Courier New"/>
            <w:i/>
            <w:noProof/>
            <w:sz w:val="18"/>
            <w:szCs w:val="18"/>
            <w:lang w:val="en-GB"/>
          </w:rPr>
          <w:tab/>
        </w:r>
        <w:r w:rsidRPr="00EC469D" w:rsidDel="00DC662F">
          <w:rPr>
            <w:rFonts w:ascii="Courier New" w:hAnsi="Courier New" w:cs="Courier New"/>
            <w:i/>
            <w:noProof/>
            <w:sz w:val="16"/>
            <w:szCs w:val="16"/>
            <w:lang w:val="en-GB"/>
          </w:rPr>
          <w:delText>&lt;host name="slong2" scheme="http" outbound-socket-binding="cnrserver" instance-id="cnrroute" path="/cnrwebservice/"/&gt;</w:delText>
        </w:r>
      </w:del>
    </w:p>
    <w:p w:rsidR="00EC469D" w:rsidRPr="00EC469D" w:rsidDel="00DC662F" w:rsidRDefault="00EC469D" w:rsidP="00EC469D">
      <w:pPr>
        <w:shd w:val="clear" w:color="auto" w:fill="D9D9D9" w:themeFill="background1" w:themeFillShade="D9"/>
        <w:spacing w:after="0" w:line="240" w:lineRule="auto"/>
        <w:rPr>
          <w:del w:id="478" w:author="Paróczi Zsolt" w:date="2016-09-18T20:58:00Z"/>
          <w:rFonts w:ascii="Courier New" w:hAnsi="Courier New" w:cs="Courier New"/>
          <w:i/>
          <w:noProof/>
          <w:sz w:val="18"/>
          <w:szCs w:val="18"/>
          <w:lang w:val="en-GB"/>
        </w:rPr>
      </w:pPr>
      <w:del w:id="479"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&lt;/reverse-proxy&gt;</w:delText>
        </w:r>
      </w:del>
    </w:p>
    <w:p w:rsidR="00EC469D" w:rsidDel="00DC662F" w:rsidRDefault="00EC469D" w:rsidP="00EC469D">
      <w:pPr>
        <w:shd w:val="clear" w:color="auto" w:fill="D9D9D9" w:themeFill="background1" w:themeFillShade="D9"/>
        <w:spacing w:after="0" w:line="240" w:lineRule="auto"/>
        <w:rPr>
          <w:del w:id="480" w:author="Paróczi Zsolt" w:date="2016-09-18T20:58:00Z"/>
          <w:rFonts w:asciiTheme="minorHAnsi" w:hAnsiTheme="minorHAnsi" w:cstheme="minorHAnsi"/>
          <w:lang w:val="en-GB"/>
        </w:rPr>
      </w:pPr>
      <w:del w:id="481" w:author="Paróczi Zsolt" w:date="2016-09-18T20:58:00Z">
        <w:r w:rsidDel="00DC662F">
          <w:rPr>
            <w:rFonts w:ascii="Courier New" w:hAnsi="Courier New" w:cs="Courier New"/>
            <w:i/>
            <w:noProof/>
            <w:sz w:val="18"/>
            <w:szCs w:val="18"/>
            <w:lang w:val="en-GB"/>
          </w:rPr>
          <w:delText xml:space="preserve">  </w:delText>
        </w:r>
        <w:r w:rsidRPr="00EC469D" w:rsidDel="00DC662F">
          <w:rPr>
            <w:rFonts w:ascii="Courier New" w:hAnsi="Courier New" w:cs="Courier New"/>
            <w:i/>
            <w:noProof/>
            <w:sz w:val="18"/>
            <w:szCs w:val="18"/>
            <w:lang w:val="en-GB"/>
          </w:rPr>
          <w:delText>&lt;/handlers&gt;</w:delText>
        </w:r>
      </w:del>
    </w:p>
    <w:p w:rsidR="00EC469D" w:rsidDel="00DC662F" w:rsidRDefault="00EC469D" w:rsidP="001E073D">
      <w:pPr>
        <w:rPr>
          <w:del w:id="482" w:author="Paróczi Zsolt" w:date="2016-09-18T20:58:00Z"/>
          <w:rFonts w:asciiTheme="minorHAnsi" w:hAnsiTheme="minorHAnsi" w:cstheme="minorHAnsi"/>
          <w:lang w:val="en-GB"/>
        </w:rPr>
      </w:pPr>
    </w:p>
    <w:p w:rsidR="00EC469D" w:rsidRDefault="00EC469D" w:rsidP="001E073D">
      <w:pPr>
        <w:rPr>
          <w:ins w:id="483" w:author="Paróczi Zsolt" w:date="2016-09-18T20:58:00Z"/>
          <w:rFonts w:asciiTheme="minorHAnsi" w:hAnsiTheme="minorHAnsi" w:cstheme="minorHAnsi"/>
          <w:lang w:val="en-GB"/>
        </w:rPr>
      </w:pPr>
      <w:r>
        <w:rPr>
          <w:rFonts w:asciiTheme="minorHAnsi" w:hAnsiTheme="minorHAnsi" w:cstheme="minorHAnsi"/>
          <w:lang w:val="en-GB"/>
        </w:rPr>
        <w:t xml:space="preserve">Each service has </w:t>
      </w:r>
      <w:ins w:id="484" w:author="Paróczi Zsolt" w:date="2016-09-18T20:58:00Z">
        <w:r w:rsidR="00DC662F">
          <w:rPr>
            <w:rFonts w:asciiTheme="minorHAnsi" w:hAnsiTheme="minorHAnsi" w:cstheme="minorHAnsi"/>
            <w:lang w:val="en-GB"/>
          </w:rPr>
          <w:t xml:space="preserve">an URI and a back end URL </w:t>
        </w:r>
      </w:ins>
      <w:del w:id="485" w:author="Paróczi Zsolt" w:date="2016-09-18T20:58:00Z">
        <w:r w:rsidDel="00DC662F">
          <w:rPr>
            <w:rFonts w:asciiTheme="minorHAnsi" w:hAnsiTheme="minorHAnsi" w:cstheme="minorHAnsi"/>
            <w:lang w:val="en-GB"/>
          </w:rPr>
          <w:delText xml:space="preserve">host and reverse-proxy fragment in the </w:delText>
        </w:r>
        <w:r w:rsidR="000F235B" w:rsidDel="00DC662F">
          <w:rPr>
            <w:rFonts w:asciiTheme="minorHAnsi" w:hAnsiTheme="minorHAnsi" w:cstheme="minorHAnsi"/>
            <w:lang w:val="en-GB"/>
          </w:rPr>
          <w:delText>W</w:delText>
        </w:r>
        <w:r w:rsidDel="00DC662F">
          <w:rPr>
            <w:rFonts w:asciiTheme="minorHAnsi" w:hAnsiTheme="minorHAnsi" w:cstheme="minorHAnsi"/>
            <w:lang w:val="en-GB"/>
          </w:rPr>
          <w:delText>ildfly configuration file f</w:delText>
        </w:r>
        <w:r w:rsidR="00BE123E" w:rsidDel="00DC662F">
          <w:rPr>
            <w:rFonts w:asciiTheme="minorHAnsi" w:hAnsiTheme="minorHAnsi" w:cstheme="minorHAnsi"/>
            <w:lang w:val="en-GB"/>
          </w:rPr>
          <w:delText>rom</w:delText>
        </w:r>
      </w:del>
      <w:ins w:id="486" w:author="Paróczi Zsolt" w:date="2016-09-18T20:58:00Z">
        <w:r w:rsidR="00DC662F">
          <w:rPr>
            <w:rFonts w:asciiTheme="minorHAnsi" w:hAnsiTheme="minorHAnsi" w:cstheme="minorHAnsi"/>
            <w:lang w:val="en-GB"/>
          </w:rPr>
          <w:t>in</w:t>
        </w:r>
      </w:ins>
      <w:r w:rsidR="00BE123E">
        <w:rPr>
          <w:rFonts w:asciiTheme="minorHAnsi" w:hAnsiTheme="minorHAnsi" w:cstheme="minorHAnsi"/>
          <w:lang w:val="en-GB"/>
        </w:rPr>
        <w:t xml:space="preserve"> the </w:t>
      </w:r>
      <w:del w:id="487" w:author="Paróczi Zsolt" w:date="2016-09-18T20:58:00Z">
        <w:r w:rsidR="00BE123E" w:rsidDel="00DC662F">
          <w:rPr>
            <w:rFonts w:asciiTheme="minorHAnsi" w:hAnsiTheme="minorHAnsi" w:cstheme="minorHAnsi"/>
            <w:lang w:val="en-GB"/>
          </w:rPr>
          <w:delText>LightWeight integration</w:delText>
        </w:r>
      </w:del>
      <w:ins w:id="488" w:author="Paróczi Zsolt" w:date="2016-09-18T20:58:00Z">
        <w:r w:rsidR="00DC662F">
          <w:rPr>
            <w:rFonts w:asciiTheme="minorHAnsi" w:hAnsiTheme="minorHAnsi" w:cstheme="minorHAnsi"/>
            <w:lang w:val="en-GB"/>
          </w:rPr>
          <w:t>LWI</w:t>
        </w:r>
      </w:ins>
      <w:r w:rsidR="00BE123E">
        <w:rPr>
          <w:rFonts w:asciiTheme="minorHAnsi" w:hAnsiTheme="minorHAnsi" w:cstheme="minorHAnsi"/>
          <w:lang w:val="en-GB"/>
        </w:rPr>
        <w:t xml:space="preserve"> configuration.</w:t>
      </w:r>
    </w:p>
    <w:p w:rsidR="00DC662F" w:rsidRDefault="00DC662F" w:rsidP="001E073D">
      <w:pPr>
        <w:rPr>
          <w:ins w:id="489" w:author="Paróczi Zsolt" w:date="2016-09-18T20:59:00Z"/>
          <w:rFonts w:asciiTheme="minorHAnsi" w:hAnsiTheme="minorHAnsi" w:cstheme="minorHAnsi"/>
          <w:lang w:val="en-GB"/>
        </w:rPr>
      </w:pPr>
      <w:ins w:id="490" w:author="Paróczi Zsolt" w:date="2016-09-18T21:00:00Z">
        <w:r>
          <w:rPr>
            <w:rFonts w:asciiTheme="minorHAnsi" w:hAnsiTheme="minorHAnsi" w:cstheme="minorHAnsi"/>
            <w:lang w:val="en-GB"/>
          </w:rPr>
          <w:t xml:space="preserve">publish </w:t>
        </w:r>
      </w:ins>
      <w:ins w:id="491" w:author="Paróczi Zsolt" w:date="2016-09-18T20:59:00Z">
        <w:r>
          <w:rPr>
            <w:rFonts w:asciiTheme="minorHAnsi" w:hAnsiTheme="minorHAnsi" w:cstheme="minorHAnsi"/>
            <w:lang w:val="en-GB"/>
          </w:rPr>
          <w:t xml:space="preserve">URI </w:t>
        </w:r>
        <w:r w:rsidRPr="00DC662F">
          <w:rPr>
            <w:rFonts w:asciiTheme="minorHAnsi" w:hAnsiTheme="minorHAnsi" w:cstheme="minorHAnsi"/>
            <w:lang w:val="en-GB"/>
          </w:rPr>
          <w:sym w:font="Wingdings" w:char="F0E0"/>
        </w:r>
        <w:r>
          <w:rPr>
            <w:rFonts w:asciiTheme="minorHAnsi" w:hAnsiTheme="minorHAnsi" w:cstheme="minorHAnsi"/>
            <w:lang w:val="en-GB"/>
          </w:rPr>
          <w:t xml:space="preserve"> the LWI publish the service on this path.</w:t>
        </w:r>
      </w:ins>
    </w:p>
    <w:p w:rsidR="00DC662F" w:rsidRDefault="00DC662F" w:rsidP="001E073D">
      <w:pPr>
        <w:rPr>
          <w:rFonts w:asciiTheme="minorHAnsi" w:hAnsiTheme="minorHAnsi" w:cstheme="minorHAnsi"/>
          <w:lang w:val="en-GB"/>
        </w:rPr>
      </w:pPr>
      <w:ins w:id="492" w:author="Paróczi Zsolt" w:date="2016-09-18T21:00:00Z">
        <w:r>
          <w:rPr>
            <w:rFonts w:asciiTheme="minorHAnsi" w:hAnsiTheme="minorHAnsi" w:cstheme="minorHAnsi"/>
            <w:lang w:val="en-GB"/>
          </w:rPr>
          <w:t xml:space="preserve">backend </w:t>
        </w:r>
      </w:ins>
      <w:ins w:id="493" w:author="Paróczi Zsolt" w:date="2016-09-18T20:59:00Z">
        <w:r>
          <w:rPr>
            <w:rFonts w:asciiTheme="minorHAnsi" w:hAnsiTheme="minorHAnsi" w:cstheme="minorHAnsi"/>
            <w:lang w:val="en-GB"/>
          </w:rPr>
          <w:t xml:space="preserve">URL </w:t>
        </w:r>
        <w:r w:rsidRPr="00DC662F">
          <w:rPr>
            <w:rFonts w:asciiTheme="minorHAnsi" w:hAnsiTheme="minorHAnsi" w:cstheme="minorHAnsi"/>
            <w:lang w:val="en-GB"/>
          </w:rPr>
          <w:sym w:font="Wingdings" w:char="F0E0"/>
        </w:r>
        <w:r>
          <w:rPr>
            <w:rFonts w:asciiTheme="minorHAnsi" w:hAnsiTheme="minorHAnsi" w:cstheme="minorHAnsi"/>
            <w:lang w:val="en-GB"/>
          </w:rPr>
          <w:t xml:space="preserve"> the LWI forwards the requests to this path.</w:t>
        </w:r>
      </w:ins>
    </w:p>
    <w:p w:rsidR="00BE123E" w:rsidRDefault="00BE123E" w:rsidP="001E073D">
      <w:pPr>
        <w:rPr>
          <w:rFonts w:asciiTheme="minorHAnsi" w:hAnsiTheme="minorHAnsi" w:cstheme="minorHAnsi"/>
          <w:lang w:val="en-GB"/>
        </w:rPr>
      </w:pPr>
      <w:del w:id="494" w:author="Paróczi Zsolt" w:date="2016-09-18T21:00:00Z">
        <w:r w:rsidDel="00DC662F">
          <w:rPr>
            <w:rFonts w:asciiTheme="minorHAnsi" w:hAnsiTheme="minorHAnsi" w:cstheme="minorHAnsi"/>
            <w:lang w:val="en-GB"/>
          </w:rPr>
          <w:delText>The LightWeight integration service name always contains the provider and the service name e.g.: cnr/service1.</w:delText>
        </w:r>
      </w:del>
    </w:p>
    <w:p w:rsidR="001E073D" w:rsidRPr="00BB01DD" w:rsidRDefault="00FA65F0" w:rsidP="001E073D">
      <w:pPr>
        <w:pStyle w:val="Cmsor4"/>
        <w:rPr>
          <w:lang w:val="en-GB"/>
        </w:rPr>
      </w:pPr>
      <w:bookmarkStart w:id="495" w:name="_Toc456096850"/>
      <w:r>
        <w:rPr>
          <w:lang w:val="en-GB"/>
        </w:rPr>
        <w:lastRenderedPageBreak/>
        <w:t>Authentication and authorization</w:t>
      </w:r>
      <w:bookmarkEnd w:id="495"/>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FA65F0">
        <w:rPr>
          <w:rFonts w:asciiTheme="minorHAnsi" w:hAnsiTheme="minorHAnsi" w:cstheme="minorHAnsi"/>
          <w:i/>
          <w:color w:val="auto"/>
          <w:lang w:val="en-GB"/>
        </w:rPr>
        <w:t>5</w:t>
      </w:r>
    </w:p>
    <w:p w:rsidR="001E073D" w:rsidRDefault="00FA65F0" w:rsidP="001E073D">
      <w:pPr>
        <w:rPr>
          <w:rFonts w:asciiTheme="minorHAnsi" w:hAnsiTheme="minorHAnsi" w:cstheme="minorHAnsi"/>
          <w:lang w:val="en-GB"/>
        </w:rPr>
      </w:pPr>
      <w:r>
        <w:rPr>
          <w:rFonts w:asciiTheme="minorHAnsi" w:hAnsiTheme="minorHAnsi" w:cstheme="minorHAnsi"/>
          <w:lang w:val="en-GB"/>
        </w:rPr>
        <w:t>The authentication can happen the following ways:</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basic authentication</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client cert authentication</w:t>
      </w:r>
    </w:p>
    <w:p w:rsidR="00E14AF0" w:rsidRDefault="00E14AF0" w:rsidP="00E14AF0">
      <w:pPr>
        <w:rPr>
          <w:rFonts w:asciiTheme="minorHAnsi" w:hAnsiTheme="minorHAnsi" w:cstheme="minorHAnsi"/>
          <w:lang w:val="en-GB"/>
        </w:rPr>
      </w:pPr>
      <w:r>
        <w:rPr>
          <w:rFonts w:asciiTheme="minorHAnsi" w:hAnsiTheme="minorHAnsi" w:cstheme="minorHAnsi"/>
          <w:lang w:val="en-GB"/>
        </w:rPr>
        <w:t>The authentication and the authorization is served by a custom handler.</w:t>
      </w:r>
    </w:p>
    <w:tbl>
      <w:tblPr>
        <w:tblStyle w:val="Rcsostblzat"/>
        <w:tblW w:w="9180" w:type="dxa"/>
        <w:tblLook w:val="04A0"/>
      </w:tblPr>
      <w:tblGrid>
        <w:gridCol w:w="2379"/>
        <w:gridCol w:w="6801"/>
      </w:tblGrid>
      <w:tr w:rsidR="00E14AF0" w:rsidRPr="00894B22" w:rsidTr="002E77F8">
        <w:tc>
          <w:tcPr>
            <w:tcW w:w="9180" w:type="dxa"/>
            <w:gridSpan w:val="2"/>
            <w:shd w:val="clear" w:color="auto" w:fill="FBD4B4" w:themeFill="accent6" w:themeFillTint="66"/>
          </w:tcPr>
          <w:p w:rsidR="00E14AF0" w:rsidRPr="00894B22" w:rsidRDefault="00E14AF0"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LwiSecurityHandler</w:t>
            </w:r>
          </w:p>
        </w:tc>
      </w:tr>
      <w:tr w:rsidR="00E14AF0" w:rsidRPr="00894B22" w:rsidTr="00E14AF0">
        <w:tc>
          <w:tcPr>
            <w:tcW w:w="2379" w:type="dxa"/>
            <w:shd w:val="clear" w:color="auto" w:fill="B8CCE4" w:themeFill="accent1" w:themeFillTint="66"/>
          </w:tcPr>
          <w:p w:rsidR="00E14AF0" w:rsidRPr="00894B22" w:rsidRDefault="00E14AF0" w:rsidP="00E14AF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801" w:type="dxa"/>
            <w:shd w:val="clear" w:color="auto" w:fill="B8CCE4" w:themeFill="accent1" w:themeFillTint="66"/>
          </w:tcPr>
          <w:p w:rsidR="00E14AF0" w:rsidRPr="00894B22" w:rsidRDefault="00E14AF0" w:rsidP="00BE123E">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securityConfigFile</w:t>
            </w:r>
          </w:p>
        </w:tc>
        <w:tc>
          <w:tcPr>
            <w:tcW w:w="6801" w:type="dxa"/>
            <w:shd w:val="clear" w:color="auto" w:fill="auto"/>
          </w:tcPr>
          <w:p w:rsidR="00E14AF0" w:rsidRP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Path to the security xml file.</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certUserNameAttribute</w:t>
            </w:r>
          </w:p>
        </w:tc>
        <w:tc>
          <w:tcPr>
            <w:tcW w:w="6801" w:type="dxa"/>
            <w:shd w:val="clear" w:color="auto" w:fill="auto"/>
          </w:tcPr>
          <w:p w:rsid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In case of cert based authentication the header attribute name the contains the user name</w:t>
            </w:r>
            <w:r w:rsidR="00D002D7">
              <w:rPr>
                <w:rFonts w:asciiTheme="minorHAnsi" w:hAnsiTheme="minorHAnsi" w:cstheme="minorHAnsi"/>
                <w:lang w:val="en-GB"/>
              </w:rPr>
              <w:t>.</w:t>
            </w:r>
          </w:p>
          <w:p w:rsidR="00D002D7" w:rsidRPr="00E14AF0" w:rsidRDefault="00D002D7" w:rsidP="00D002D7">
            <w:pPr>
              <w:spacing w:before="60" w:after="60" w:line="240" w:lineRule="auto"/>
              <w:rPr>
                <w:rFonts w:asciiTheme="minorHAnsi" w:hAnsiTheme="minorHAnsi" w:cstheme="minorHAnsi"/>
                <w:lang w:val="en-GB"/>
              </w:rPr>
            </w:pPr>
            <w:r>
              <w:rPr>
                <w:rFonts w:asciiTheme="minorHAnsi" w:hAnsiTheme="minorHAnsi" w:cstheme="minorHAnsi"/>
                <w:lang w:val="en-GB"/>
              </w:rPr>
              <w:t>e.g.: X-MT-LWI-CERTUSERNAME</w:t>
            </w:r>
          </w:p>
        </w:tc>
      </w:tr>
    </w:tbl>
    <w:p w:rsidR="00E14AF0" w:rsidRDefault="00E14AF0" w:rsidP="00E14AF0">
      <w:pPr>
        <w:rPr>
          <w:rFonts w:asciiTheme="minorHAnsi" w:hAnsiTheme="minorHAnsi" w:cstheme="minorHAnsi"/>
          <w:lang w:val="en-GB"/>
        </w:rPr>
      </w:pPr>
    </w:p>
    <w:p w:rsidR="00E14AF0" w:rsidRPr="00B951E8" w:rsidDel="00DC662F" w:rsidRDefault="00B951E8" w:rsidP="00E14AF0">
      <w:pPr>
        <w:rPr>
          <w:del w:id="496" w:author="Paróczi Zsolt" w:date="2016-09-18T20:55:00Z"/>
          <w:i/>
          <w:noProof/>
          <w:u w:val="single"/>
          <w:lang w:eastAsia="hu-HU"/>
        </w:rPr>
      </w:pPr>
      <w:del w:id="497" w:author="Paróczi Zsolt" w:date="2016-09-18T20:55:00Z">
        <w:r w:rsidRPr="00B951E8" w:rsidDel="00DC662F">
          <w:rPr>
            <w:i/>
            <w:noProof/>
            <w:u w:val="single"/>
            <w:lang w:eastAsia="hu-HU"/>
          </w:rPr>
          <w:delText>Security configuration schema:</w:delText>
        </w:r>
      </w:del>
    </w:p>
    <w:p w:rsidR="00B951E8" w:rsidDel="00DC662F" w:rsidRDefault="00B951E8" w:rsidP="00B951E8">
      <w:pPr>
        <w:jc w:val="center"/>
        <w:rPr>
          <w:del w:id="498" w:author="Paróczi Zsolt" w:date="2016-09-18T20:55:00Z"/>
          <w:rFonts w:asciiTheme="minorHAnsi" w:hAnsiTheme="minorHAnsi" w:cstheme="minorHAnsi"/>
          <w:lang w:val="en-GB"/>
        </w:rPr>
      </w:pPr>
      <w:del w:id="499" w:author="Paróczi Zsolt" w:date="2016-09-18T20:55:00Z">
        <w:r w:rsidDel="00DC662F">
          <w:rPr>
            <w:rFonts w:asciiTheme="minorHAnsi" w:hAnsiTheme="minorHAnsi" w:cstheme="minorHAnsi"/>
            <w:noProof/>
            <w:lang w:eastAsia="hu-HU"/>
          </w:rPr>
          <w:drawing>
            <wp:inline distT="0" distB="0" distL="0" distR="0">
              <wp:extent cx="4105275" cy="1581150"/>
              <wp:effectExtent l="19050" t="0" r="9525" b="0"/>
              <wp:docPr id="4" name="Kép 3" descr="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9" cstate="print"/>
                      <a:stretch>
                        <a:fillRect/>
                      </a:stretch>
                    </pic:blipFill>
                    <pic:spPr>
                      <a:xfrm>
                        <a:off x="0" y="0"/>
                        <a:ext cx="4105275" cy="1581150"/>
                      </a:xfrm>
                      <a:prstGeom prst="rect">
                        <a:avLst/>
                      </a:prstGeom>
                    </pic:spPr>
                  </pic:pic>
                </a:graphicData>
              </a:graphic>
            </wp:inline>
          </w:drawing>
        </w:r>
      </w:del>
    </w:p>
    <w:p w:rsidR="00330444" w:rsidRPr="00B951E8" w:rsidRDefault="002E27BD" w:rsidP="00E14AF0">
      <w:pPr>
        <w:rPr>
          <w:rFonts w:asciiTheme="minorHAnsi" w:hAnsiTheme="minorHAnsi" w:cstheme="minorHAnsi"/>
          <w:i/>
          <w:u w:val="single"/>
          <w:lang w:val="en-GB"/>
        </w:rPr>
      </w:pPr>
      <w:r w:rsidRPr="00B951E8">
        <w:rPr>
          <w:rFonts w:asciiTheme="minorHAnsi" w:hAnsiTheme="minorHAnsi" w:cstheme="minorHAnsi"/>
          <w:i/>
          <w:u w:val="single"/>
          <w:lang w:val="en-GB"/>
        </w:rPr>
        <w:t>Authentication</w:t>
      </w:r>
      <w:r w:rsidR="00D002D7" w:rsidRPr="00B951E8">
        <w:rPr>
          <w:rFonts w:asciiTheme="minorHAnsi" w:hAnsiTheme="minorHAnsi" w:cstheme="minorHAnsi"/>
          <w:i/>
          <w:u w:val="single"/>
          <w:lang w:val="en-GB"/>
        </w:rPr>
        <w:t>, authorization</w:t>
      </w:r>
      <w:r w:rsidRPr="00B951E8">
        <w:rPr>
          <w:rFonts w:asciiTheme="minorHAnsi" w:hAnsiTheme="minorHAnsi" w:cstheme="minorHAnsi"/>
          <w:i/>
          <w:u w:val="single"/>
          <w:lang w:val="en-GB"/>
        </w:rPr>
        <w:t xml:space="preserve"> process flow:</w:t>
      </w:r>
    </w:p>
    <w:p w:rsidR="00782CA7" w:rsidRDefault="00E07E5C" w:rsidP="00D40D56">
      <w:pPr>
        <w:jc w:val="center"/>
        <w:rPr>
          <w:rFonts w:asciiTheme="minorHAnsi" w:hAnsiTheme="minorHAnsi" w:cstheme="minorHAnsi"/>
          <w:lang w:val="en-GB"/>
        </w:rPr>
      </w:pPr>
      <w:r w:rsidRPr="001A178A">
        <w:rPr>
          <w:rFonts w:asciiTheme="minorHAnsi" w:hAnsiTheme="minorHAnsi" w:cstheme="minorHAnsi"/>
          <w:lang w:val="en-GB"/>
        </w:rPr>
        <w:object w:dxaOrig="4921" w:dyaOrig="2937">
          <v:shape id="_x0000_i1028" type="#_x0000_t75" style="width:246.1pt;height:145.95pt" o:ole="">
            <v:imagedata r:id="rId20" o:title=""/>
          </v:shape>
          <o:OLEObject Type="Embed" ProgID="Visio.Drawing.11" ShapeID="_x0000_i1028" DrawAspect="Content" ObjectID="_1535738350" r:id="rId21"/>
        </w:object>
      </w:r>
    </w:p>
    <w:tbl>
      <w:tblPr>
        <w:tblStyle w:val="Rcsostblzat"/>
        <w:tblW w:w="0" w:type="auto"/>
        <w:tblLook w:val="04A0"/>
      </w:tblPr>
      <w:tblGrid>
        <w:gridCol w:w="3227"/>
        <w:gridCol w:w="5983"/>
      </w:tblGrid>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sidRPr="00E07E5C">
              <w:rPr>
                <w:rFonts w:asciiTheme="minorHAnsi" w:hAnsiTheme="minorHAnsi" w:cstheme="minorHAnsi"/>
                <w:i/>
                <w:lang w:val="en-GB"/>
              </w:rPr>
              <w:t>Checks username from cert</w:t>
            </w:r>
          </w:p>
        </w:tc>
        <w:tc>
          <w:tcPr>
            <w:tcW w:w="5983" w:type="dxa"/>
          </w:tcPr>
          <w:p w:rsidR="00E07E5C" w:rsidRDefault="00E07E5C" w:rsidP="00E07E5C">
            <w:pPr>
              <w:spacing w:before="60" w:after="120"/>
              <w:rPr>
                <w:rFonts w:asciiTheme="minorHAnsi" w:hAnsiTheme="minorHAnsi" w:cstheme="minorHAnsi"/>
                <w:lang w:val="en-GB"/>
              </w:rPr>
            </w:pPr>
            <w:r>
              <w:rPr>
                <w:rFonts w:asciiTheme="minorHAnsi" w:hAnsiTheme="minorHAnsi" w:cstheme="minorHAnsi"/>
                <w:lang w:val="en-GB"/>
              </w:rPr>
              <w:t xml:space="preserve">This step gets the http request header and cheks wether the HaProxy layer has passed the username token from the cert. The attribute name is configured in the </w:t>
            </w:r>
            <w:r w:rsidRPr="00E07E5C">
              <w:rPr>
                <w:rFonts w:asciiTheme="minorHAnsi" w:hAnsiTheme="minorHAnsi" w:cstheme="minorHAnsi"/>
                <w:i/>
                <w:lang w:val="en-GB"/>
              </w:rPr>
              <w:t>certUserNameAttribute</w:t>
            </w:r>
            <w:r>
              <w:rPr>
                <w:rFonts w:asciiTheme="minorHAnsi" w:hAnsiTheme="minorHAnsi" w:cstheme="minorHAnsi"/>
                <w:lang w:val="en-GB"/>
              </w:rPr>
              <w:t xml:space="preserve"> of the security handler.</w:t>
            </w:r>
          </w:p>
        </w:tc>
      </w:tr>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Pr>
                <w:rFonts w:asciiTheme="minorHAnsi" w:hAnsiTheme="minorHAnsi" w:cstheme="minorHAnsi"/>
                <w:i/>
                <w:lang w:val="en-GB"/>
              </w:rPr>
              <w:t>C</w:t>
            </w:r>
            <w:r w:rsidR="00BE123E">
              <w:rPr>
                <w:rFonts w:asciiTheme="minorHAnsi" w:hAnsiTheme="minorHAnsi" w:cstheme="minorHAnsi"/>
                <w:i/>
                <w:lang w:val="en-GB"/>
              </w:rPr>
              <w:t xml:space="preserve">heck username/pwd from config </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This step gets the username and the password from the http header basic authentication attribute ( base64 encoded ) and validate against the configuration file; find the appropriate caller by the name and validates the password.</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lastRenderedPageBreak/>
              <w:t>Authentication error</w:t>
            </w:r>
          </w:p>
        </w:tc>
        <w:tc>
          <w:tcPr>
            <w:tcW w:w="5983" w:type="dxa"/>
          </w:tcPr>
          <w:p w:rsidR="00E07E5C"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401.</w:t>
            </w:r>
          </w:p>
        </w:tc>
      </w:tr>
      <w:tr w:rsidR="00BE123E" w:rsidTr="00E07E5C">
        <w:tc>
          <w:tcPr>
            <w:tcW w:w="3227" w:type="dxa"/>
          </w:tcPr>
          <w:p w:rsidR="00BE123E" w:rsidRDefault="00BE123E" w:rsidP="00BE123E">
            <w:pPr>
              <w:spacing w:before="60" w:after="120"/>
              <w:rPr>
                <w:rFonts w:asciiTheme="minorHAnsi" w:hAnsiTheme="minorHAnsi" w:cstheme="minorHAnsi"/>
                <w:i/>
                <w:lang w:val="en-GB"/>
              </w:rPr>
            </w:pPr>
            <w:r>
              <w:rPr>
                <w:rFonts w:asciiTheme="minorHAnsi" w:hAnsiTheme="minorHAnsi" w:cstheme="minorHAnsi"/>
                <w:i/>
                <w:lang w:val="en-GB"/>
              </w:rPr>
              <w:t>Authorization error</w:t>
            </w:r>
          </w:p>
        </w:tc>
        <w:tc>
          <w:tcPr>
            <w:tcW w:w="5983" w:type="dxa"/>
          </w:tcPr>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403.</w:t>
            </w:r>
          </w:p>
        </w:tc>
      </w:tr>
    </w:tbl>
    <w:p w:rsidR="00782CA7" w:rsidRDefault="00782CA7" w:rsidP="00E14AF0">
      <w:pPr>
        <w:rPr>
          <w:rFonts w:asciiTheme="minorHAnsi" w:hAnsiTheme="minorHAnsi" w:cstheme="minorHAnsi"/>
          <w:lang w:val="en-GB"/>
        </w:rPr>
      </w:pPr>
    </w:p>
    <w:p w:rsidR="00FA65F0" w:rsidRPr="00BB01DD" w:rsidRDefault="007C6E8A" w:rsidP="00FA65F0">
      <w:pPr>
        <w:pStyle w:val="Cmsor4"/>
        <w:rPr>
          <w:lang w:val="en-GB"/>
        </w:rPr>
      </w:pPr>
      <w:bookmarkStart w:id="500" w:name="_Toc456096851"/>
      <w:r>
        <w:rPr>
          <w:lang w:val="en-GB"/>
        </w:rPr>
        <w:t>Message logging</w:t>
      </w:r>
      <w:bookmarkEnd w:id="500"/>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7C6E8A">
        <w:rPr>
          <w:rFonts w:asciiTheme="minorHAnsi" w:hAnsiTheme="minorHAnsi" w:cstheme="minorHAnsi"/>
          <w:i/>
          <w:color w:val="auto"/>
          <w:lang w:val="en-GB"/>
        </w:rPr>
        <w:t>3</w:t>
      </w:r>
    </w:p>
    <w:p w:rsidR="00FA65F0" w:rsidRDefault="007C6E8A" w:rsidP="00FA65F0">
      <w:pPr>
        <w:rPr>
          <w:rFonts w:asciiTheme="minorHAnsi" w:hAnsiTheme="minorHAnsi" w:cstheme="minorHAnsi"/>
          <w:lang w:val="en-GB"/>
        </w:rPr>
      </w:pPr>
      <w:r>
        <w:rPr>
          <w:rFonts w:asciiTheme="minorHAnsi" w:hAnsiTheme="minorHAnsi" w:cstheme="minorHAnsi"/>
          <w:lang w:val="en-GB"/>
        </w:rPr>
        <w:t>The Lightweight integration component can log the incoming requests and responses. The message logging is provided by a custom handler.</w:t>
      </w:r>
    </w:p>
    <w:p w:rsidR="00863A6F" w:rsidRDefault="00863A6F" w:rsidP="00FA65F0">
      <w:pPr>
        <w:rPr>
          <w:rFonts w:asciiTheme="minorHAnsi" w:hAnsiTheme="minorHAnsi" w:cstheme="minorHAnsi"/>
          <w:lang w:val="en-GB"/>
        </w:rPr>
      </w:pPr>
      <w:r>
        <w:rPr>
          <w:rFonts w:asciiTheme="minorHAnsi" w:hAnsiTheme="minorHAnsi" w:cstheme="minorHAnsi"/>
          <w:lang w:val="en-GB"/>
        </w:rPr>
        <w:t>The handler uses the JBoss standard logger.</w:t>
      </w:r>
    </w:p>
    <w:tbl>
      <w:tblPr>
        <w:tblStyle w:val="Rcsostblzat"/>
        <w:tblW w:w="8732" w:type="dxa"/>
        <w:tblLook w:val="04A0"/>
      </w:tblPr>
      <w:tblGrid>
        <w:gridCol w:w="2379"/>
        <w:gridCol w:w="6353"/>
      </w:tblGrid>
      <w:tr w:rsidR="007C6E8A" w:rsidRPr="00894B22" w:rsidTr="002E77F8">
        <w:tc>
          <w:tcPr>
            <w:tcW w:w="8732" w:type="dxa"/>
            <w:gridSpan w:val="2"/>
            <w:shd w:val="clear" w:color="auto" w:fill="FBD4B4" w:themeFill="accent6" w:themeFillTint="66"/>
          </w:tcPr>
          <w:p w:rsidR="007C6E8A" w:rsidRPr="00894B22" w:rsidRDefault="007C6E8A" w:rsidP="007C6E8A">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LwiMessageLogHandler</w:t>
            </w:r>
          </w:p>
        </w:tc>
      </w:tr>
      <w:tr w:rsidR="007C6E8A" w:rsidRPr="00894B22" w:rsidTr="008B3507">
        <w:tc>
          <w:tcPr>
            <w:tcW w:w="2379"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7C6E8A" w:rsidRPr="00894B22" w:rsidTr="008B3507">
        <w:tc>
          <w:tcPr>
            <w:tcW w:w="2379" w:type="dxa"/>
            <w:shd w:val="clear" w:color="auto" w:fill="auto"/>
          </w:tcPr>
          <w:p w:rsidR="007C6E8A" w:rsidRPr="00E14AF0"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level</w:t>
            </w:r>
          </w:p>
        </w:tc>
        <w:tc>
          <w:tcPr>
            <w:tcW w:w="6353" w:type="dxa"/>
            <w:shd w:val="clear" w:color="auto" w:fill="auto"/>
          </w:tcPr>
          <w:p w:rsidR="007C6E8A"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Detail of the log: FULL|CTX|MIN</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FULL &gt; total incoming request</w:t>
            </w:r>
            <w:r w:rsidR="00863A6F">
              <w:rPr>
                <w:rFonts w:asciiTheme="minorHAnsi" w:hAnsiTheme="minorHAnsi" w:cstheme="minorHAnsi"/>
                <w:lang w:val="en-GB"/>
              </w:rPr>
              <w:t xml:space="preserve"> without attachment and the headers</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CTX &gt; message context</w:t>
            </w:r>
          </w:p>
          <w:p w:rsidR="007C6E8A" w:rsidRPr="00E14AF0"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MIN &gt; caller,provider,operation,date</w:t>
            </w:r>
          </w:p>
        </w:tc>
      </w:tr>
    </w:tbl>
    <w:p w:rsidR="007C6E8A" w:rsidRDefault="007C6E8A" w:rsidP="00FA65F0">
      <w:pPr>
        <w:rPr>
          <w:rFonts w:asciiTheme="minorHAnsi" w:hAnsiTheme="minorHAnsi" w:cstheme="minorHAnsi"/>
          <w:lang w:val="en-GB"/>
        </w:rPr>
      </w:pPr>
    </w:p>
    <w:p w:rsidR="007C6E8A" w:rsidRPr="00C758FA" w:rsidRDefault="00863A6F" w:rsidP="00FA65F0">
      <w:pPr>
        <w:rPr>
          <w:rFonts w:asciiTheme="minorHAnsi" w:hAnsiTheme="minorHAnsi" w:cstheme="minorHAnsi"/>
          <w:i/>
          <w:u w:val="single"/>
          <w:lang w:val="en-GB"/>
        </w:rPr>
      </w:pPr>
      <w:r w:rsidRPr="00C758FA">
        <w:rPr>
          <w:rFonts w:asciiTheme="minorHAnsi" w:hAnsiTheme="minorHAnsi" w:cstheme="minorHAnsi"/>
          <w:i/>
          <w:u w:val="single"/>
          <w:lang w:val="en-GB"/>
        </w:rPr>
        <w:t>Log format:</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 [Caller&gt;Provider.Operation][ context</w:t>
      </w:r>
      <w:r w:rsidR="008B3507">
        <w:rPr>
          <w:rFonts w:asciiTheme="minorHAnsi" w:hAnsiTheme="minorHAnsi" w:cstheme="minorHAnsi"/>
          <w:lang w:val="en-GB"/>
        </w:rPr>
        <w:t xml:space="preserve"> </w:t>
      </w:r>
      <w:r>
        <w:rPr>
          <w:rFonts w:asciiTheme="minorHAnsi" w:hAnsiTheme="minorHAnsi" w:cstheme="minorHAnsi"/>
          <w:lang w:val="en-GB"/>
        </w:rPr>
        <w:t>][ message ]</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The message </w:t>
      </w:r>
      <w:r w:rsidR="008B3507">
        <w:rPr>
          <w:rFonts w:asciiTheme="minorHAnsi" w:hAnsiTheme="minorHAnsi" w:cstheme="minorHAnsi"/>
          <w:lang w:val="en-GB"/>
        </w:rPr>
        <w:t>is</w:t>
      </w:r>
      <w:r>
        <w:rPr>
          <w:rFonts w:asciiTheme="minorHAnsi" w:hAnsiTheme="minorHAnsi" w:cstheme="minorHAnsi"/>
          <w:lang w:val="en-GB"/>
        </w:rPr>
        <w:t xml:space="preserve"> flattened there are no line breaks in the log within one message.</w:t>
      </w:r>
    </w:p>
    <w:p w:rsidR="008B3507" w:rsidRPr="008B3507" w:rsidRDefault="008B3507" w:rsidP="00FA65F0">
      <w:pPr>
        <w:rPr>
          <w:rFonts w:asciiTheme="minorHAnsi" w:hAnsiTheme="minorHAnsi" w:cstheme="minorHAnsi"/>
          <w:i/>
          <w:u w:val="single"/>
          <w:lang w:val="en-GB"/>
        </w:rPr>
      </w:pPr>
      <w:r w:rsidRPr="008B3507">
        <w:rPr>
          <w:rFonts w:asciiTheme="minorHAnsi" w:hAnsiTheme="minorHAnsi" w:cstheme="minorHAnsi"/>
          <w:i/>
          <w:u w:val="single"/>
          <w:lang w:val="en-GB"/>
        </w:rPr>
        <w:t>Context data:</w:t>
      </w:r>
    </w:p>
    <w:p w:rsidR="008B3507" w:rsidRPr="008B3507" w:rsidRDefault="008B3507" w:rsidP="00FA65F0">
      <w:pPr>
        <w:rPr>
          <w:rFonts w:asciiTheme="minorHAnsi" w:hAnsiTheme="minorHAnsi" w:cstheme="minorHAnsi"/>
          <w:lang w:val="en-GB"/>
        </w:rPr>
      </w:pPr>
      <w:r>
        <w:rPr>
          <w:rFonts w:asciiTheme="minorHAnsi" w:hAnsiTheme="minorHAnsi" w:cstheme="minorHAnsi"/>
          <w:lang w:val="en-GB"/>
        </w:rPr>
        <w:t>The followings are in the context part if it can be identified.</w:t>
      </w:r>
    </w:p>
    <w:tbl>
      <w:tblPr>
        <w:tblStyle w:val="Rcsostblzat"/>
        <w:tblW w:w="0" w:type="auto"/>
        <w:tblLook w:val="04A0"/>
      </w:tblPr>
      <w:tblGrid>
        <w:gridCol w:w="1668"/>
        <w:gridCol w:w="1275"/>
        <w:gridCol w:w="5812"/>
      </w:tblGrid>
      <w:tr w:rsidR="008B3507" w:rsidRPr="008B3507" w:rsidTr="008B3507">
        <w:tc>
          <w:tcPr>
            <w:tcW w:w="1668"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attribute name</w:t>
            </w:r>
          </w:p>
        </w:tc>
        <w:tc>
          <w:tcPr>
            <w:tcW w:w="1275"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required</w:t>
            </w:r>
          </w:p>
        </w:tc>
        <w:tc>
          <w:tcPr>
            <w:tcW w:w="5812"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description</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RequestId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yes</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message ID</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CorrelationId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of the e2e business process</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 id of the requestor if any</w:t>
            </w:r>
          </w:p>
        </w:tc>
      </w:tr>
    </w:tbl>
    <w:p w:rsidR="008B3507" w:rsidRDefault="008B3507" w:rsidP="00FA65F0">
      <w:pPr>
        <w:rPr>
          <w:rFonts w:asciiTheme="minorHAnsi" w:hAnsiTheme="minorHAnsi" w:cstheme="minorHAnsi"/>
          <w:u w:val="single"/>
          <w:lang w:val="en-GB"/>
        </w:rPr>
      </w:pPr>
    </w:p>
    <w:p w:rsidR="008B3507" w:rsidRPr="008B3507" w:rsidRDefault="008B3507" w:rsidP="00FA65F0">
      <w:pPr>
        <w:rPr>
          <w:rFonts w:asciiTheme="minorHAnsi" w:hAnsiTheme="minorHAnsi" w:cstheme="minorHAnsi"/>
          <w:lang w:val="en-GB"/>
        </w:rPr>
      </w:pPr>
      <w:r w:rsidRPr="008B3507">
        <w:rPr>
          <w:rFonts w:asciiTheme="minorHAnsi" w:hAnsiTheme="minorHAnsi" w:cstheme="minorHAnsi"/>
          <w:lang w:val="en-GB"/>
        </w:rPr>
        <w:t>If the context data</w:t>
      </w:r>
      <w:r>
        <w:rPr>
          <w:rFonts w:asciiTheme="minorHAnsi" w:hAnsiTheme="minorHAnsi" w:cstheme="minorHAnsi"/>
          <w:lang w:val="en-GB"/>
        </w:rPr>
        <w:t xml:space="preserve"> cannot be identified, the context part contains the N/A constant.</w:t>
      </w:r>
    </w:p>
    <w:p w:rsidR="008B3507" w:rsidRPr="008B3507" w:rsidRDefault="008B3507" w:rsidP="008B3507">
      <w:pPr>
        <w:rPr>
          <w:rFonts w:asciiTheme="minorHAnsi" w:hAnsiTheme="minorHAnsi" w:cstheme="minorHAnsi"/>
          <w:i/>
          <w:u w:val="single"/>
          <w:lang w:val="en-GB"/>
        </w:rPr>
      </w:pPr>
      <w:r w:rsidRPr="008B3507">
        <w:rPr>
          <w:rFonts w:asciiTheme="minorHAnsi" w:hAnsiTheme="minorHAnsi" w:cstheme="minorHAnsi"/>
          <w:i/>
          <w:u w:val="single"/>
          <w:lang w:val="en-GB"/>
        </w:rPr>
        <w:t>Parsing order for resolving the message attributes:</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Soap message attribute</w:t>
      </w:r>
      <w:r w:rsidRPr="008B3507">
        <w:rPr>
          <w:rFonts w:asciiTheme="minorHAnsi" w:hAnsiTheme="minorHAnsi" w:cstheme="minorHAnsi"/>
          <w:lang w:val="en-GB"/>
        </w:rPr>
        <w:br/>
        <w:t>The required attributes can arrive in the first soap element under the soap body.</w:t>
      </w:r>
      <w:r w:rsidRPr="008B3507">
        <w:rPr>
          <w:rFonts w:asciiTheme="minorHAnsi" w:hAnsiTheme="minorHAnsi" w:cstheme="minorHAnsi"/>
          <w:lang w:val="en-GB"/>
        </w:rPr>
        <w:br/>
      </w:r>
      <w:r w:rsidRPr="008B3507">
        <w:rPr>
          <w:rFonts w:ascii="Courier New" w:hAnsi="Courier New" w:cs="Courier New"/>
          <w:i/>
          <w:noProof/>
          <w:sz w:val="18"/>
          <w:szCs w:val="18"/>
          <w:lang w:val="en-GB"/>
        </w:rPr>
        <w:t>&lt;soapenv:Body&gt;</w:t>
      </w:r>
      <w:r w:rsidRPr="008B3507">
        <w:rPr>
          <w:rFonts w:ascii="Courier New" w:hAnsi="Courier New" w:cs="Courier New"/>
          <w:i/>
          <w:noProof/>
          <w:sz w:val="18"/>
          <w:szCs w:val="18"/>
          <w:lang w:val="en-GB"/>
        </w:rPr>
        <w:br/>
      </w:r>
      <w:r w:rsidRPr="008B3507">
        <w:rPr>
          <w:rFonts w:ascii="Courier New" w:hAnsi="Courier New" w:cs="Courier New"/>
          <w:i/>
          <w:noProof/>
          <w:sz w:val="18"/>
          <w:szCs w:val="18"/>
          <w:lang w:val="en-GB"/>
        </w:rPr>
        <w:lastRenderedPageBreak/>
        <w:t xml:space="preserve">    &lt;CreateProducedDocument RequestId=”1234566” CorrelationId=”21212”</w:t>
      </w:r>
      <w:r w:rsidRPr="008B3507">
        <w:rPr>
          <w:rFonts w:asciiTheme="minorHAnsi" w:hAnsiTheme="minorHAnsi" w:cstheme="minorHAnsi"/>
          <w:lang w:val="en-GB"/>
        </w:rPr>
        <w:t xml:space="preserve"> UserId=”TOTHA”</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TechOSB MessageContext complex type</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Http header</w:t>
      </w:r>
      <w:r w:rsidRPr="008B3507">
        <w:rPr>
          <w:rFonts w:asciiTheme="minorHAnsi" w:hAnsiTheme="minorHAnsi" w:cstheme="minorHAnsi"/>
          <w:lang w:val="en-GB"/>
        </w:rPr>
        <w:br/>
        <w:t>X-MT-RequestId=1234566</w:t>
      </w:r>
      <w:r w:rsidRPr="008B3507">
        <w:rPr>
          <w:rFonts w:asciiTheme="minorHAnsi" w:hAnsiTheme="minorHAnsi" w:cstheme="minorHAnsi"/>
          <w:lang w:val="en-GB"/>
        </w:rPr>
        <w:br/>
        <w:t>X-MT-CorrelationId=21212</w:t>
      </w:r>
      <w:r w:rsidRPr="008B3507">
        <w:rPr>
          <w:rFonts w:asciiTheme="minorHAnsi" w:hAnsiTheme="minorHAnsi" w:cstheme="minorHAnsi"/>
          <w:lang w:val="en-GB"/>
        </w:rPr>
        <w:br/>
        <w:t>X-MT-UserId=”TOTHA”</w:t>
      </w:r>
    </w:p>
    <w:p w:rsidR="00FA65F0" w:rsidRDefault="00FA65F0" w:rsidP="00A33CA2">
      <w:pPr>
        <w:rPr>
          <w:rFonts w:asciiTheme="minorHAnsi" w:hAnsiTheme="minorHAnsi" w:cstheme="minorHAnsi"/>
          <w:lang w:val="en-GB"/>
        </w:rPr>
      </w:pPr>
    </w:p>
    <w:p w:rsidR="00FA65F0" w:rsidRPr="00BB01DD" w:rsidRDefault="002E77F8" w:rsidP="00FA65F0">
      <w:pPr>
        <w:pStyle w:val="Cmsor4"/>
        <w:rPr>
          <w:lang w:val="en-GB"/>
        </w:rPr>
      </w:pPr>
      <w:bookmarkStart w:id="501" w:name="_Toc456096852"/>
      <w:r>
        <w:rPr>
          <w:lang w:val="en-GB"/>
        </w:rPr>
        <w:t>Message validation</w:t>
      </w:r>
      <w:bookmarkEnd w:id="501"/>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BC4A40">
        <w:rPr>
          <w:rFonts w:asciiTheme="minorHAnsi" w:hAnsiTheme="minorHAnsi" w:cstheme="minorHAnsi"/>
          <w:i/>
          <w:color w:val="auto"/>
          <w:lang w:val="en-GB"/>
        </w:rPr>
        <w:t>6</w:t>
      </w:r>
    </w:p>
    <w:p w:rsidR="00BC4A40" w:rsidRDefault="00BC4A40" w:rsidP="00BC4A40">
      <w:pPr>
        <w:rPr>
          <w:rFonts w:asciiTheme="minorHAnsi" w:hAnsiTheme="minorHAnsi" w:cstheme="minorHAnsi"/>
          <w:lang w:val="en-GB"/>
        </w:rPr>
      </w:pPr>
      <w:r>
        <w:rPr>
          <w:rFonts w:asciiTheme="minorHAnsi" w:hAnsiTheme="minorHAnsi" w:cstheme="minorHAnsi"/>
          <w:lang w:val="en-GB"/>
        </w:rPr>
        <w:t>The Lightweight integration component can validate the incoming requests. The validation is provided by a custom handler.</w:t>
      </w:r>
    </w:p>
    <w:tbl>
      <w:tblPr>
        <w:tblStyle w:val="Rcsostblzat"/>
        <w:tblW w:w="8732" w:type="dxa"/>
        <w:tblLook w:val="04A0"/>
      </w:tblPr>
      <w:tblGrid>
        <w:gridCol w:w="2379"/>
        <w:gridCol w:w="6353"/>
      </w:tblGrid>
      <w:tr w:rsidR="00BC4A40" w:rsidRPr="00894B22" w:rsidTr="000C2A70">
        <w:tc>
          <w:tcPr>
            <w:tcW w:w="8732" w:type="dxa"/>
            <w:gridSpan w:val="2"/>
            <w:shd w:val="clear" w:color="auto" w:fill="FBD4B4" w:themeFill="accent6" w:themeFillTint="66"/>
          </w:tcPr>
          <w:p w:rsidR="00BC4A40" w:rsidRPr="00894B22" w:rsidRDefault="00BC4A40" w:rsidP="00BE7BFB">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w:t>
            </w:r>
            <w:r w:rsidR="00BE7BFB">
              <w:rPr>
                <w:rFonts w:asciiTheme="minorHAnsi" w:hAnsiTheme="minorHAnsi" w:cstheme="minorHAnsi"/>
                <w:b/>
                <w:i/>
                <w:lang w:val="en-GB"/>
              </w:rPr>
              <w:t>Validation</w:t>
            </w:r>
            <w:r>
              <w:rPr>
                <w:rFonts w:asciiTheme="minorHAnsi" w:hAnsiTheme="minorHAnsi" w:cstheme="minorHAnsi"/>
                <w:b/>
                <w:i/>
                <w:lang w:val="en-GB"/>
              </w:rPr>
              <w:t>Handler</w:t>
            </w:r>
          </w:p>
        </w:tc>
      </w:tr>
      <w:tr w:rsidR="00BC4A40" w:rsidRPr="00894B22" w:rsidTr="000C2A70">
        <w:tc>
          <w:tcPr>
            <w:tcW w:w="2379"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BC4A40" w:rsidRPr="00894B22" w:rsidTr="000C2A70">
        <w:tc>
          <w:tcPr>
            <w:tcW w:w="2379" w:type="dxa"/>
            <w:shd w:val="clear" w:color="auto" w:fill="auto"/>
          </w:tcPr>
          <w:p w:rsidR="00BC4A40" w:rsidRPr="00E14AF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validationTpye</w:t>
            </w:r>
          </w:p>
        </w:tc>
        <w:tc>
          <w:tcPr>
            <w:tcW w:w="6353" w:type="dxa"/>
            <w:shd w:val="clear" w:color="auto" w:fill="auto"/>
          </w:tcPr>
          <w:p w:rsidR="00BC4A4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Types</w:t>
            </w:r>
            <w:r w:rsidR="00BC4A40">
              <w:rPr>
                <w:rFonts w:asciiTheme="minorHAnsi" w:hAnsiTheme="minorHAnsi" w:cstheme="minorHAnsi"/>
                <w:lang w:val="en-GB"/>
              </w:rPr>
              <w:t xml:space="preserve">: </w:t>
            </w:r>
            <w:r>
              <w:rPr>
                <w:rFonts w:asciiTheme="minorHAnsi" w:hAnsiTheme="minorHAnsi" w:cstheme="minorHAnsi"/>
                <w:lang w:val="en-GB"/>
              </w:rPr>
              <w:t>CTX|MSG|NO</w:t>
            </w:r>
          </w:p>
          <w:p w:rsidR="00BC4A40" w:rsidRDefault="00BC4A40" w:rsidP="000C2A70">
            <w:pPr>
              <w:spacing w:before="60" w:after="60" w:line="240" w:lineRule="auto"/>
              <w:rPr>
                <w:rFonts w:asciiTheme="minorHAnsi" w:hAnsiTheme="minorHAnsi" w:cstheme="minorHAnsi"/>
                <w:lang w:val="en-GB"/>
              </w:rPr>
            </w:pPr>
            <w:r>
              <w:rPr>
                <w:rFonts w:asciiTheme="minorHAnsi" w:hAnsiTheme="minorHAnsi" w:cstheme="minorHAnsi"/>
                <w:lang w:val="en-GB"/>
              </w:rPr>
              <w:t>CTX &gt; message context</w:t>
            </w:r>
          </w:p>
          <w:p w:rsidR="00BC4A40" w:rsidRDefault="00BC4A40" w:rsidP="00BE7BFB">
            <w:pPr>
              <w:spacing w:before="60" w:after="60" w:line="240" w:lineRule="auto"/>
              <w:rPr>
                <w:rFonts w:asciiTheme="minorHAnsi" w:hAnsiTheme="minorHAnsi" w:cstheme="minorHAnsi"/>
                <w:lang w:val="en-GB"/>
              </w:rPr>
            </w:pPr>
            <w:r>
              <w:rPr>
                <w:rFonts w:asciiTheme="minorHAnsi" w:hAnsiTheme="minorHAnsi" w:cstheme="minorHAnsi"/>
                <w:lang w:val="en-GB"/>
              </w:rPr>
              <w:t>M</w:t>
            </w:r>
            <w:r w:rsidR="00BE7BFB">
              <w:rPr>
                <w:rFonts w:asciiTheme="minorHAnsi" w:hAnsiTheme="minorHAnsi" w:cstheme="minorHAnsi"/>
                <w:lang w:val="en-GB"/>
              </w:rPr>
              <w:t>SG</w:t>
            </w:r>
            <w:r>
              <w:rPr>
                <w:rFonts w:asciiTheme="minorHAnsi" w:hAnsiTheme="minorHAnsi" w:cstheme="minorHAnsi"/>
                <w:lang w:val="en-GB"/>
              </w:rPr>
              <w:t xml:space="preserve"> &gt; </w:t>
            </w:r>
            <w:r w:rsidR="00BE7BFB">
              <w:rPr>
                <w:rFonts w:asciiTheme="minorHAnsi" w:hAnsiTheme="minorHAnsi" w:cstheme="minorHAnsi"/>
                <w:lang w:val="en-GB"/>
              </w:rPr>
              <w:t>soap message validation</w:t>
            </w:r>
          </w:p>
          <w:p w:rsidR="00BE7BFB" w:rsidRPr="00E14AF0"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NO &gt; no validation</w:t>
            </w:r>
          </w:p>
        </w:tc>
      </w:tr>
      <w:tr w:rsidR="00BE7BFB" w:rsidRPr="00894B22" w:rsidTr="000C2A70">
        <w:tc>
          <w:tcPr>
            <w:tcW w:w="2379" w:type="dxa"/>
            <w:shd w:val="clear" w:color="auto" w:fill="auto"/>
          </w:tcPr>
          <w:p w:rsidR="00BE7BFB"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wsdlLocation</w:t>
            </w:r>
          </w:p>
        </w:tc>
        <w:tc>
          <w:tcPr>
            <w:tcW w:w="6353" w:type="dxa"/>
            <w:shd w:val="clear" w:color="auto" w:fill="auto"/>
          </w:tcPr>
          <w:p w:rsidR="00BE7BFB"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URL of the wsdl – online provided service WSLD</w:t>
            </w:r>
          </w:p>
        </w:tc>
      </w:tr>
    </w:tbl>
    <w:p w:rsidR="00BE7BFB" w:rsidRDefault="00BE7BFB" w:rsidP="00BE7BFB">
      <w:pPr>
        <w:jc w:val="left"/>
        <w:rPr>
          <w:rFonts w:asciiTheme="minorHAnsi" w:hAnsiTheme="minorHAnsi" w:cstheme="minorHAnsi"/>
          <w:lang w:val="en-GB"/>
        </w:rPr>
      </w:pPr>
    </w:p>
    <w:p w:rsidR="00BE7BFB" w:rsidRPr="00BE7BFB" w:rsidRDefault="00BE7BFB" w:rsidP="00BE7BFB">
      <w:pPr>
        <w:jc w:val="left"/>
        <w:rPr>
          <w:rFonts w:asciiTheme="minorHAnsi" w:hAnsiTheme="minorHAnsi" w:cstheme="minorHAnsi"/>
          <w:i/>
          <w:u w:val="single"/>
          <w:lang w:val="en-GB"/>
        </w:rPr>
      </w:pPr>
      <w:r w:rsidRPr="00BE7BFB">
        <w:rPr>
          <w:rFonts w:asciiTheme="minorHAnsi" w:hAnsiTheme="minorHAnsi" w:cstheme="minorHAnsi"/>
          <w:i/>
          <w:u w:val="single"/>
          <w:lang w:val="en-GB"/>
        </w:rPr>
        <w:t>Validation process flow:</w:t>
      </w:r>
    </w:p>
    <w:p w:rsidR="00BC4A40" w:rsidRDefault="00BE7BFB" w:rsidP="000C2A70">
      <w:pPr>
        <w:jc w:val="center"/>
        <w:rPr>
          <w:rFonts w:asciiTheme="minorHAnsi" w:hAnsiTheme="minorHAnsi" w:cstheme="minorHAnsi"/>
          <w:lang w:val="en-GB"/>
        </w:rPr>
      </w:pPr>
      <w:r w:rsidRPr="00BE7BFB">
        <w:rPr>
          <w:rFonts w:asciiTheme="minorHAnsi" w:hAnsiTheme="minorHAnsi" w:cstheme="minorHAnsi"/>
          <w:lang w:val="en-GB"/>
        </w:rPr>
        <w:br/>
      </w:r>
      <w:r w:rsidR="000C2A70" w:rsidRPr="001A178A">
        <w:rPr>
          <w:rFonts w:asciiTheme="minorHAnsi" w:hAnsiTheme="minorHAnsi" w:cstheme="minorHAnsi"/>
          <w:lang w:val="en-GB"/>
        </w:rPr>
        <w:object w:dxaOrig="3730" w:dyaOrig="2937">
          <v:shape id="_x0000_i1029" type="#_x0000_t75" style="width:186.55pt;height:145.95pt" o:ole="">
            <v:imagedata r:id="rId22" o:title=""/>
          </v:shape>
          <o:OLEObject Type="Embed" ProgID="Visio.Drawing.11" ShapeID="_x0000_i1029" DrawAspect="Content" ObjectID="_1535738351" r:id="rId23"/>
        </w:object>
      </w:r>
    </w:p>
    <w:tbl>
      <w:tblPr>
        <w:tblStyle w:val="Rcsostblzat"/>
        <w:tblW w:w="0" w:type="auto"/>
        <w:tblLook w:val="04A0"/>
      </w:tblPr>
      <w:tblGrid>
        <w:gridCol w:w="3227"/>
        <w:gridCol w:w="5983"/>
      </w:tblGrid>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Validate context</w:t>
            </w:r>
          </w:p>
        </w:tc>
        <w:tc>
          <w:tcPr>
            <w:tcW w:w="5983" w:type="dxa"/>
          </w:tcPr>
          <w:p w:rsidR="00F72518" w:rsidRPr="008B3507" w:rsidRDefault="00F72518" w:rsidP="00F72518">
            <w:pPr>
              <w:rPr>
                <w:rFonts w:asciiTheme="minorHAnsi" w:hAnsiTheme="minorHAnsi" w:cstheme="minorHAnsi"/>
                <w:i/>
                <w:u w:val="single"/>
                <w:lang w:val="en-GB"/>
              </w:rPr>
            </w:pPr>
            <w:r>
              <w:rPr>
                <w:rFonts w:asciiTheme="minorHAnsi" w:hAnsiTheme="minorHAnsi" w:cstheme="minorHAnsi"/>
                <w:i/>
                <w:u w:val="single"/>
                <w:lang w:val="en-GB"/>
              </w:rPr>
              <w:t>Context validation</w:t>
            </w:r>
            <w:r w:rsidRPr="008B3507">
              <w:rPr>
                <w:rFonts w:asciiTheme="minorHAnsi" w:hAnsiTheme="minorHAnsi" w:cstheme="minorHAnsi"/>
                <w:i/>
                <w:u w:val="single"/>
                <w:lang w:val="en-GB"/>
              </w:rPr>
              <w:t xml:space="preserve"> order:</w:t>
            </w:r>
          </w:p>
          <w:p w:rsid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Soap message attribute</w:t>
            </w:r>
          </w:p>
          <w:p w:rsidR="00F72518" w:rsidRP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 xml:space="preserve">According to the TechOSB MessageContext complex </w:t>
            </w:r>
            <w:r w:rsidRPr="00F72518">
              <w:rPr>
                <w:rFonts w:asciiTheme="minorHAnsi" w:hAnsiTheme="minorHAnsi" w:cstheme="minorHAnsi"/>
                <w:lang w:val="en-GB"/>
              </w:rPr>
              <w:lastRenderedPageBreak/>
              <w:t>type</w:t>
            </w:r>
          </w:p>
          <w:p w:rsidR="00F72518" w:rsidRDefault="00F72518" w:rsidP="00F72518">
            <w:pPr>
              <w:pStyle w:val="Listaszerbekezds"/>
              <w:numPr>
                <w:ilvl w:val="0"/>
                <w:numId w:val="16"/>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F72518" w:rsidRDefault="00F72518" w:rsidP="00F72518">
            <w:pPr>
              <w:pStyle w:val="Listaszerbekezds"/>
              <w:numPr>
                <w:ilvl w:val="0"/>
                <w:numId w:val="16"/>
              </w:numPr>
              <w:jc w:val="left"/>
              <w:rPr>
                <w:rFonts w:asciiTheme="minorHAnsi" w:hAnsiTheme="minorHAnsi" w:cstheme="minorHAnsi"/>
                <w:lang w:val="en-GB"/>
              </w:rPr>
            </w:pPr>
            <w:r w:rsidRPr="00BE7BFB">
              <w:rPr>
                <w:rFonts w:asciiTheme="minorHAnsi" w:hAnsiTheme="minorHAnsi" w:cstheme="minorHAnsi"/>
                <w:lang w:val="en-GB"/>
              </w:rPr>
              <w:t>Http header</w:t>
            </w:r>
          </w:p>
          <w:p w:rsidR="00F72518" w:rsidRDefault="00F72518" w:rsidP="00F72518">
            <w:pPr>
              <w:spacing w:before="60" w:after="120"/>
              <w:rPr>
                <w:rFonts w:asciiTheme="minorHAnsi" w:hAnsiTheme="minorHAnsi" w:cstheme="minorHAnsi"/>
                <w:lang w:val="en-GB"/>
              </w:rPr>
            </w:pPr>
            <w:r w:rsidRPr="00BE7BFB">
              <w:rPr>
                <w:rFonts w:asciiTheme="minorHAnsi" w:hAnsiTheme="minorHAnsi" w:cstheme="minorHAnsi"/>
                <w:i/>
                <w:lang w:val="en-GB"/>
              </w:rPr>
              <w:t>See the previous chapter for more deta</w:t>
            </w:r>
            <w:r>
              <w:rPr>
                <w:rFonts w:asciiTheme="minorHAnsi" w:hAnsiTheme="minorHAnsi" w:cstheme="minorHAnsi"/>
                <w:i/>
                <w:lang w:val="en-GB"/>
              </w:rPr>
              <w:t>i</w:t>
            </w:r>
            <w:r w:rsidRPr="00BE7BFB">
              <w:rPr>
                <w:rFonts w:asciiTheme="minorHAnsi" w:hAnsiTheme="minorHAnsi" w:cstheme="minorHAnsi"/>
                <w:i/>
                <w:lang w:val="en-GB"/>
              </w:rPr>
              <w:t>l.</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lastRenderedPageBreak/>
              <w:t>Validate soap message</w:t>
            </w:r>
          </w:p>
        </w:tc>
        <w:tc>
          <w:tcPr>
            <w:tcW w:w="5983" w:type="dxa"/>
          </w:tcPr>
          <w:p w:rsidR="00F72518" w:rsidRDefault="00F72518" w:rsidP="00146098">
            <w:pPr>
              <w:spacing w:before="60" w:after="120"/>
              <w:rPr>
                <w:rFonts w:asciiTheme="minorHAnsi" w:hAnsiTheme="minorHAnsi" w:cstheme="minorHAnsi"/>
                <w:lang w:val="en-GB"/>
              </w:rPr>
            </w:pPr>
            <w:r>
              <w:rPr>
                <w:rFonts w:asciiTheme="minorHAnsi" w:hAnsiTheme="minorHAnsi" w:cstheme="minorHAnsi"/>
                <w:lang w:val="en-GB"/>
              </w:rPr>
              <w:t>The soap message validate against the service provider application wsdl. the wsdl url is part of the handler configuration.</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Validation error</w:t>
            </w:r>
          </w:p>
        </w:tc>
        <w:tc>
          <w:tcPr>
            <w:tcW w:w="5983" w:type="dxa"/>
          </w:tcPr>
          <w:p w:rsidR="00F72518" w:rsidRDefault="00F72518" w:rsidP="00F72518">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500.</w:t>
            </w:r>
          </w:p>
        </w:tc>
      </w:tr>
    </w:tbl>
    <w:p w:rsidR="000C2A70" w:rsidRPr="00BE7BFB" w:rsidRDefault="000C2A70" w:rsidP="00F72518">
      <w:pPr>
        <w:jc w:val="left"/>
        <w:rPr>
          <w:rFonts w:asciiTheme="minorHAnsi" w:hAnsiTheme="minorHAnsi" w:cstheme="minorHAnsi"/>
          <w:lang w:val="en-GB"/>
        </w:rPr>
      </w:pPr>
    </w:p>
    <w:p w:rsidR="007C6E8A" w:rsidRPr="00BB01DD" w:rsidRDefault="002E77F8" w:rsidP="007C6E8A">
      <w:pPr>
        <w:pStyle w:val="Cmsor4"/>
        <w:rPr>
          <w:lang w:val="en-GB"/>
        </w:rPr>
      </w:pPr>
      <w:bookmarkStart w:id="502" w:name="_Toc456096853"/>
      <w:r>
        <w:rPr>
          <w:lang w:val="en-GB"/>
        </w:rPr>
        <w:t>Message throttling</w:t>
      </w:r>
      <w:bookmarkEnd w:id="502"/>
    </w:p>
    <w:p w:rsidR="007C6E8A" w:rsidRPr="00A66F19" w:rsidRDefault="007C6E8A" w:rsidP="007C6E8A">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7C6E8A" w:rsidRPr="00A66F19" w:rsidRDefault="007C6E8A" w:rsidP="007C6E8A">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2E77F8">
        <w:rPr>
          <w:rFonts w:asciiTheme="minorHAnsi" w:hAnsiTheme="minorHAnsi" w:cstheme="minorHAnsi"/>
          <w:i/>
          <w:color w:val="auto"/>
          <w:lang w:val="en-GB"/>
        </w:rPr>
        <w:t>7</w:t>
      </w:r>
    </w:p>
    <w:p w:rsidR="00DC662F" w:rsidRDefault="00503CDF" w:rsidP="007C6E8A">
      <w:pPr>
        <w:rPr>
          <w:ins w:id="503" w:author="Paróczi Zsolt" w:date="2016-09-18T20:56:00Z"/>
          <w:rFonts w:asciiTheme="minorHAnsi" w:hAnsiTheme="minorHAnsi" w:cstheme="minorHAnsi"/>
          <w:lang w:val="en-GB"/>
        </w:rPr>
      </w:pPr>
      <w:r>
        <w:rPr>
          <w:rFonts w:asciiTheme="minorHAnsi" w:hAnsiTheme="minorHAnsi" w:cstheme="minorHAnsi"/>
          <w:lang w:val="en-GB"/>
        </w:rPr>
        <w:t xml:space="preserve">Each operation can be limited by the number of the parallel calls. </w:t>
      </w:r>
      <w:ins w:id="504" w:author="Paróczi Zsolt" w:date="2016-09-18T20:56:00Z">
        <w:r w:rsidR="00DC662F">
          <w:rPr>
            <w:rFonts w:asciiTheme="minorHAnsi" w:hAnsiTheme="minorHAnsi" w:cstheme="minorHAnsi"/>
            <w:lang w:val="en-GB"/>
          </w:rPr>
          <w:t>The limitation has two attributes, maximum parallel request number and the queue size.</w:t>
        </w:r>
      </w:ins>
    </w:p>
    <w:p w:rsidR="007C6E8A" w:rsidDel="00DC662F" w:rsidRDefault="00503CDF" w:rsidP="007C6E8A">
      <w:pPr>
        <w:rPr>
          <w:del w:id="505" w:author="Paróczi Zsolt" w:date="2016-09-18T20:57:00Z"/>
          <w:rFonts w:asciiTheme="minorHAnsi" w:hAnsiTheme="minorHAnsi" w:cstheme="minorHAnsi"/>
          <w:lang w:val="en-GB"/>
        </w:rPr>
      </w:pPr>
      <w:r>
        <w:rPr>
          <w:rFonts w:asciiTheme="minorHAnsi" w:hAnsiTheme="minorHAnsi" w:cstheme="minorHAnsi"/>
          <w:lang w:val="en-GB"/>
        </w:rPr>
        <w:t xml:space="preserve">This requirement fulfilled </w:t>
      </w:r>
      <w:ins w:id="506" w:author="Paróczi Zsolt" w:date="2016-09-18T20:57:00Z">
        <w:r w:rsidR="00DC662F">
          <w:rPr>
            <w:rFonts w:asciiTheme="minorHAnsi" w:hAnsiTheme="minorHAnsi" w:cstheme="minorHAnsi"/>
            <w:lang w:val="en-GB"/>
          </w:rPr>
          <w:t xml:space="preserve">at low level </w:t>
        </w:r>
      </w:ins>
      <w:r>
        <w:rPr>
          <w:rFonts w:asciiTheme="minorHAnsi" w:hAnsiTheme="minorHAnsi" w:cstheme="minorHAnsi"/>
          <w:lang w:val="en-GB"/>
        </w:rPr>
        <w:t xml:space="preserve">by the </w:t>
      </w:r>
      <w:ins w:id="507" w:author="Paróczi Zsolt" w:date="2016-09-18T20:57:00Z">
        <w:r w:rsidR="00DC662F">
          <w:rPr>
            <w:rFonts w:asciiTheme="minorHAnsi" w:hAnsiTheme="minorHAnsi" w:cstheme="minorHAnsi"/>
            <w:lang w:val="en-GB"/>
          </w:rPr>
          <w:t xml:space="preserve">Undertow </w:t>
        </w:r>
      </w:ins>
      <w:r>
        <w:rPr>
          <w:rFonts w:asciiTheme="minorHAnsi" w:hAnsiTheme="minorHAnsi" w:cstheme="minorHAnsi"/>
          <w:lang w:val="en-GB"/>
        </w:rPr>
        <w:t>built in RequestLimitingHadler</w:t>
      </w:r>
      <w:r w:rsidR="007C6E8A">
        <w:rPr>
          <w:rFonts w:asciiTheme="minorHAnsi" w:hAnsiTheme="minorHAnsi" w:cstheme="minorHAnsi"/>
          <w:lang w:val="en-GB"/>
        </w:rPr>
        <w:t>.</w:t>
      </w:r>
      <w:r>
        <w:rPr>
          <w:rFonts w:asciiTheme="minorHAnsi" w:hAnsiTheme="minorHAnsi" w:cstheme="minorHAnsi"/>
          <w:lang w:val="en-GB"/>
        </w:rPr>
        <w:t xml:space="preserve"> </w:t>
      </w:r>
    </w:p>
    <w:p w:rsidR="00A3333A" w:rsidRPr="00A3333A" w:rsidDel="00DC662F" w:rsidRDefault="00A3333A" w:rsidP="00A3333A">
      <w:pPr>
        <w:shd w:val="clear" w:color="auto" w:fill="D9D9D9" w:themeFill="background1" w:themeFillShade="D9"/>
        <w:spacing w:after="0" w:line="240" w:lineRule="auto"/>
        <w:jc w:val="left"/>
        <w:rPr>
          <w:del w:id="508" w:author="Paróczi Zsolt" w:date="2016-09-18T20:57:00Z"/>
          <w:rFonts w:ascii="Courier New" w:hAnsi="Courier New" w:cs="Courier New"/>
          <w:i/>
          <w:noProof/>
          <w:sz w:val="16"/>
          <w:szCs w:val="16"/>
          <w:lang w:val="en-GB"/>
        </w:rPr>
      </w:pPr>
      <w:del w:id="509" w:author="Paróczi Zsolt" w:date="2016-09-18T20:57:00Z">
        <w:r w:rsidRPr="00A3333A" w:rsidDel="00DC662F">
          <w:rPr>
            <w:rFonts w:ascii="Courier New" w:hAnsi="Courier New" w:cs="Courier New"/>
            <w:i/>
            <w:noProof/>
            <w:sz w:val="16"/>
            <w:szCs w:val="16"/>
            <w:lang w:val="en-GB"/>
          </w:rPr>
          <w:delText>&lt;subsystem xmlns="urn:jboss:domain:undertow:3.0"&gt;</w:delText>
        </w:r>
      </w:del>
    </w:p>
    <w:p w:rsidR="00A3333A" w:rsidRPr="00A3333A" w:rsidDel="00DC662F" w:rsidRDefault="00A3333A" w:rsidP="00A3333A">
      <w:pPr>
        <w:shd w:val="clear" w:color="auto" w:fill="D9D9D9" w:themeFill="background1" w:themeFillShade="D9"/>
        <w:spacing w:after="0" w:line="240" w:lineRule="auto"/>
        <w:jc w:val="left"/>
        <w:rPr>
          <w:del w:id="510" w:author="Paróczi Zsolt" w:date="2016-09-18T20:57:00Z"/>
          <w:rFonts w:ascii="Courier New" w:hAnsi="Courier New" w:cs="Courier New"/>
          <w:i/>
          <w:noProof/>
          <w:sz w:val="16"/>
          <w:szCs w:val="16"/>
          <w:lang w:val="en-GB"/>
        </w:rPr>
      </w:pPr>
      <w:del w:id="511" w:author="Paróczi Zsolt" w:date="2016-09-18T20:57:00Z">
        <w:r w:rsidRPr="00A3333A" w:rsidDel="00DC662F">
          <w:rPr>
            <w:rFonts w:ascii="Courier New" w:hAnsi="Courier New" w:cs="Courier New"/>
            <w:i/>
            <w:noProof/>
            <w:sz w:val="16"/>
            <w:szCs w:val="16"/>
            <w:lang w:val="en-GB"/>
          </w:rPr>
          <w:delText xml:space="preserve">  &lt;server name="default-server"&gt;</w:delText>
        </w:r>
      </w:del>
    </w:p>
    <w:p w:rsidR="00A3333A" w:rsidRPr="00A3333A" w:rsidDel="00DC662F" w:rsidRDefault="00A3333A" w:rsidP="00A3333A">
      <w:pPr>
        <w:shd w:val="clear" w:color="auto" w:fill="D9D9D9" w:themeFill="background1" w:themeFillShade="D9"/>
        <w:spacing w:after="0" w:line="240" w:lineRule="auto"/>
        <w:jc w:val="left"/>
        <w:rPr>
          <w:del w:id="512" w:author="Paróczi Zsolt" w:date="2016-09-18T20:57:00Z"/>
          <w:rFonts w:ascii="Courier New" w:hAnsi="Courier New" w:cs="Courier New"/>
          <w:i/>
          <w:noProof/>
          <w:sz w:val="16"/>
          <w:szCs w:val="16"/>
          <w:lang w:val="en-GB"/>
        </w:rPr>
      </w:pPr>
      <w:del w:id="513" w:author="Paróczi Zsolt" w:date="2016-09-18T20:57:00Z">
        <w:r w:rsidRPr="00A3333A" w:rsidDel="00DC662F">
          <w:rPr>
            <w:rFonts w:ascii="Courier New" w:hAnsi="Courier New" w:cs="Courier New"/>
            <w:i/>
            <w:noProof/>
            <w:sz w:val="16"/>
            <w:szCs w:val="16"/>
            <w:lang w:val="en-GB"/>
          </w:rPr>
          <w:delText xml:space="preserve">    &lt;host name="default-host" alias="localhost"&gt;</w:delText>
        </w:r>
      </w:del>
    </w:p>
    <w:p w:rsidR="00A3333A" w:rsidRPr="00A3333A" w:rsidDel="00DC662F" w:rsidRDefault="00A3333A" w:rsidP="00A3333A">
      <w:pPr>
        <w:shd w:val="clear" w:color="auto" w:fill="D9D9D9" w:themeFill="background1" w:themeFillShade="D9"/>
        <w:spacing w:after="0" w:line="240" w:lineRule="auto"/>
        <w:jc w:val="left"/>
        <w:rPr>
          <w:del w:id="514" w:author="Paróczi Zsolt" w:date="2016-09-18T20:57:00Z"/>
          <w:rFonts w:ascii="Courier New" w:hAnsi="Courier New" w:cs="Courier New"/>
          <w:i/>
          <w:noProof/>
          <w:sz w:val="16"/>
          <w:szCs w:val="16"/>
          <w:lang w:val="en-GB"/>
        </w:rPr>
      </w:pPr>
      <w:del w:id="515" w:author="Paróczi Zsolt" w:date="2016-09-18T20:57:00Z">
        <w:r w:rsidRPr="00A3333A" w:rsidDel="00DC662F">
          <w:rPr>
            <w:rFonts w:ascii="Courier New" w:hAnsi="Courier New" w:cs="Courier New"/>
            <w:i/>
            <w:noProof/>
            <w:sz w:val="16"/>
            <w:szCs w:val="16"/>
            <w:lang w:val="en-GB"/>
          </w:rPr>
          <w:delText xml:space="preserve">      ...</w:delText>
        </w:r>
      </w:del>
    </w:p>
    <w:p w:rsidR="00A3333A" w:rsidRPr="00A3333A" w:rsidDel="00DC662F" w:rsidRDefault="00A3333A" w:rsidP="00A3333A">
      <w:pPr>
        <w:shd w:val="clear" w:color="auto" w:fill="D9D9D9" w:themeFill="background1" w:themeFillShade="D9"/>
        <w:spacing w:after="0" w:line="240" w:lineRule="auto"/>
        <w:jc w:val="left"/>
        <w:rPr>
          <w:del w:id="516" w:author="Paróczi Zsolt" w:date="2016-09-18T20:57:00Z"/>
          <w:rFonts w:ascii="Courier New" w:hAnsi="Courier New" w:cs="Courier New"/>
          <w:i/>
          <w:noProof/>
          <w:sz w:val="16"/>
          <w:szCs w:val="16"/>
          <w:lang w:val="en-GB"/>
        </w:rPr>
      </w:pPr>
      <w:del w:id="517" w:author="Paróczi Zsolt" w:date="2016-09-18T20:57:00Z">
        <w:r w:rsidDel="00DC662F">
          <w:rPr>
            <w:rFonts w:ascii="Courier New" w:hAnsi="Courier New" w:cs="Courier New"/>
            <w:i/>
            <w:noProof/>
            <w:sz w:val="16"/>
            <w:szCs w:val="16"/>
            <w:lang w:val="en-GB"/>
          </w:rPr>
          <w:delText xml:space="preserve">      </w:delText>
        </w:r>
        <w:r w:rsidRPr="00A3333A" w:rsidDel="00DC662F">
          <w:rPr>
            <w:rFonts w:ascii="Courier New" w:hAnsi="Courier New" w:cs="Courier New"/>
            <w:i/>
            <w:noProof/>
            <w:sz w:val="16"/>
            <w:szCs w:val="16"/>
            <w:lang w:val="en-GB"/>
          </w:rPr>
          <w:delText>&lt;filter-ref name="req_limit_cnr_getmsisdn" predicate="path-prefix('/cnr/getmsisdn/')"/&gt;</w:delText>
        </w:r>
      </w:del>
    </w:p>
    <w:p w:rsidR="00A3333A" w:rsidRPr="00A3333A" w:rsidDel="00DC662F" w:rsidRDefault="00A3333A" w:rsidP="00A3333A">
      <w:pPr>
        <w:shd w:val="clear" w:color="auto" w:fill="D9D9D9" w:themeFill="background1" w:themeFillShade="D9"/>
        <w:spacing w:after="0" w:line="240" w:lineRule="auto"/>
        <w:jc w:val="left"/>
        <w:rPr>
          <w:del w:id="518" w:author="Paróczi Zsolt" w:date="2016-09-18T20:57:00Z"/>
          <w:rFonts w:ascii="Courier New" w:hAnsi="Courier New" w:cs="Courier New"/>
          <w:i/>
          <w:noProof/>
          <w:sz w:val="16"/>
          <w:szCs w:val="16"/>
          <w:lang w:val="en-GB"/>
        </w:rPr>
      </w:pPr>
      <w:del w:id="519" w:author="Paróczi Zsolt" w:date="2016-09-18T20:57:00Z">
        <w:r w:rsidRPr="00A3333A" w:rsidDel="00DC662F">
          <w:rPr>
            <w:rFonts w:ascii="Courier New" w:hAnsi="Courier New" w:cs="Courier New"/>
            <w:i/>
            <w:noProof/>
            <w:sz w:val="16"/>
            <w:szCs w:val="16"/>
            <w:lang w:val="en-GB"/>
          </w:rPr>
          <w:delText xml:space="preserve">    &lt;/host&gt;</w:delText>
        </w:r>
      </w:del>
    </w:p>
    <w:p w:rsidR="00A3333A" w:rsidRPr="00A3333A" w:rsidDel="00DC662F" w:rsidRDefault="00A3333A" w:rsidP="00A3333A">
      <w:pPr>
        <w:shd w:val="clear" w:color="auto" w:fill="D9D9D9" w:themeFill="background1" w:themeFillShade="D9"/>
        <w:spacing w:after="0" w:line="240" w:lineRule="auto"/>
        <w:jc w:val="left"/>
        <w:rPr>
          <w:del w:id="520" w:author="Paróczi Zsolt" w:date="2016-09-18T20:57:00Z"/>
          <w:rFonts w:ascii="Courier New" w:hAnsi="Courier New" w:cs="Courier New"/>
          <w:i/>
          <w:noProof/>
          <w:sz w:val="16"/>
          <w:szCs w:val="16"/>
          <w:lang w:val="en-GB"/>
        </w:rPr>
      </w:pPr>
      <w:del w:id="521" w:author="Paróczi Zsolt" w:date="2016-09-18T20:57:00Z">
        <w:r w:rsidRPr="00A3333A" w:rsidDel="00DC662F">
          <w:rPr>
            <w:rFonts w:ascii="Courier New" w:hAnsi="Courier New" w:cs="Courier New"/>
            <w:i/>
            <w:noProof/>
            <w:sz w:val="16"/>
            <w:szCs w:val="16"/>
            <w:lang w:val="en-GB"/>
          </w:rPr>
          <w:delText xml:space="preserve">  &lt;/server&gt;</w:delText>
        </w:r>
      </w:del>
    </w:p>
    <w:p w:rsidR="00A3333A" w:rsidDel="00DC662F" w:rsidRDefault="00A3333A" w:rsidP="00A3333A">
      <w:pPr>
        <w:shd w:val="clear" w:color="auto" w:fill="D9D9D9" w:themeFill="background1" w:themeFillShade="D9"/>
        <w:spacing w:after="0" w:line="240" w:lineRule="auto"/>
        <w:jc w:val="left"/>
        <w:rPr>
          <w:del w:id="522" w:author="Paróczi Zsolt" w:date="2016-09-18T20:57:00Z"/>
          <w:rFonts w:ascii="Courier New" w:hAnsi="Courier New" w:cs="Courier New"/>
          <w:i/>
          <w:noProof/>
          <w:sz w:val="16"/>
          <w:szCs w:val="16"/>
          <w:lang w:val="en-GB"/>
        </w:rPr>
      </w:pPr>
      <w:del w:id="523" w:author="Paróczi Zsolt" w:date="2016-09-18T20:57:00Z">
        <w:r w:rsidRPr="00A3333A" w:rsidDel="00DC662F">
          <w:rPr>
            <w:rFonts w:ascii="Courier New" w:hAnsi="Courier New" w:cs="Courier New"/>
            <w:i/>
            <w:noProof/>
            <w:sz w:val="16"/>
            <w:szCs w:val="16"/>
            <w:lang w:val="en-GB"/>
          </w:rPr>
          <w:delText xml:space="preserve">  &lt;handlers&gt;...  &lt;/handlers&gt;</w:delText>
        </w:r>
      </w:del>
    </w:p>
    <w:p w:rsidR="00A3333A" w:rsidRPr="00A3333A" w:rsidDel="00DC662F" w:rsidRDefault="00A3333A" w:rsidP="00A3333A">
      <w:pPr>
        <w:shd w:val="clear" w:color="auto" w:fill="D9D9D9" w:themeFill="background1" w:themeFillShade="D9"/>
        <w:spacing w:after="0" w:line="240" w:lineRule="auto"/>
        <w:jc w:val="left"/>
        <w:rPr>
          <w:del w:id="524" w:author="Paróczi Zsolt" w:date="2016-09-18T20:57:00Z"/>
          <w:rFonts w:ascii="Courier New" w:hAnsi="Courier New" w:cs="Courier New"/>
          <w:i/>
          <w:noProof/>
          <w:sz w:val="16"/>
          <w:szCs w:val="16"/>
          <w:lang w:val="en-GB"/>
        </w:rPr>
      </w:pPr>
      <w:del w:id="525" w:author="Paróczi Zsolt" w:date="2016-09-18T20:57:00Z">
        <w:r w:rsidDel="00DC662F">
          <w:rPr>
            <w:rFonts w:ascii="Courier New" w:hAnsi="Courier New" w:cs="Courier New"/>
            <w:i/>
            <w:noProof/>
            <w:sz w:val="16"/>
            <w:szCs w:val="16"/>
            <w:lang w:val="en-GB"/>
          </w:rPr>
          <w:delText xml:space="preserve">  </w:delText>
        </w:r>
        <w:r w:rsidRPr="00A3333A" w:rsidDel="00DC662F">
          <w:rPr>
            <w:rFonts w:ascii="Courier New" w:hAnsi="Courier New" w:cs="Courier New"/>
            <w:i/>
            <w:noProof/>
            <w:sz w:val="16"/>
            <w:szCs w:val="16"/>
            <w:lang w:val="en-GB"/>
          </w:rPr>
          <w:delText>&lt;filters&gt;</w:delText>
        </w:r>
      </w:del>
    </w:p>
    <w:p w:rsidR="00A3333A" w:rsidRPr="00A3333A" w:rsidDel="00DC662F" w:rsidRDefault="00A3333A" w:rsidP="00A3333A">
      <w:pPr>
        <w:shd w:val="clear" w:color="auto" w:fill="D9D9D9" w:themeFill="background1" w:themeFillShade="D9"/>
        <w:spacing w:after="0" w:line="240" w:lineRule="auto"/>
        <w:jc w:val="left"/>
        <w:rPr>
          <w:del w:id="526" w:author="Paróczi Zsolt" w:date="2016-09-18T20:57:00Z"/>
          <w:rFonts w:ascii="Courier New" w:hAnsi="Courier New" w:cs="Courier New"/>
          <w:i/>
          <w:noProof/>
          <w:sz w:val="16"/>
          <w:szCs w:val="16"/>
          <w:lang w:val="en-GB"/>
        </w:rPr>
      </w:pPr>
      <w:del w:id="527" w:author="Paróczi Zsolt" w:date="2016-09-18T20:57:00Z">
        <w:r w:rsidDel="00DC662F">
          <w:rPr>
            <w:rFonts w:ascii="Courier New" w:hAnsi="Courier New" w:cs="Courier New"/>
            <w:i/>
            <w:noProof/>
            <w:sz w:val="16"/>
            <w:szCs w:val="16"/>
            <w:lang w:val="en-GB"/>
          </w:rPr>
          <w:delText xml:space="preserve">    </w:delText>
        </w:r>
        <w:r w:rsidRPr="00A3333A" w:rsidDel="00DC662F">
          <w:rPr>
            <w:rFonts w:ascii="Courier New" w:hAnsi="Courier New" w:cs="Courier New"/>
            <w:i/>
            <w:noProof/>
            <w:sz w:val="16"/>
            <w:szCs w:val="16"/>
            <w:lang w:val="en-GB"/>
          </w:rPr>
          <w:delText>&lt;filter name="req_limit_cnr_getmsisdn" module="io.undertow.core" class-name="io.undertow.server.handlers.RequestDumpingHandler"&gt;</w:delText>
        </w:r>
      </w:del>
    </w:p>
    <w:p w:rsidR="00A3333A" w:rsidRPr="00A3333A" w:rsidDel="00DC662F" w:rsidRDefault="00A3333A" w:rsidP="00A3333A">
      <w:pPr>
        <w:shd w:val="clear" w:color="auto" w:fill="D9D9D9" w:themeFill="background1" w:themeFillShade="D9"/>
        <w:spacing w:after="0" w:line="240" w:lineRule="auto"/>
        <w:jc w:val="left"/>
        <w:rPr>
          <w:del w:id="528" w:author="Paróczi Zsolt" w:date="2016-09-18T20:57:00Z"/>
          <w:rFonts w:ascii="Courier New" w:hAnsi="Courier New" w:cs="Courier New"/>
          <w:i/>
          <w:noProof/>
          <w:sz w:val="16"/>
          <w:szCs w:val="16"/>
          <w:lang w:val="en-GB"/>
        </w:rPr>
      </w:pPr>
      <w:del w:id="529" w:author="Paróczi Zsolt" w:date="2016-09-18T20:57:00Z">
        <w:r w:rsidRPr="00A3333A" w:rsidDel="00DC662F">
          <w:rPr>
            <w:rFonts w:ascii="Courier New" w:hAnsi="Courier New" w:cs="Courier New"/>
            <w:i/>
            <w:noProof/>
            <w:sz w:val="16"/>
            <w:szCs w:val="16"/>
            <w:lang w:val="en-GB"/>
          </w:rPr>
          <w:delText xml:space="preserve">     &lt;param name="maximumConcurrentRequests" value="</w:delText>
        </w:r>
        <w:r w:rsidDel="00DC662F">
          <w:rPr>
            <w:rFonts w:ascii="Courier New" w:hAnsi="Courier New" w:cs="Courier New"/>
            <w:i/>
            <w:noProof/>
            <w:sz w:val="16"/>
            <w:szCs w:val="16"/>
            <w:lang w:val="en-GB"/>
          </w:rPr>
          <w:delText>10</w:delText>
        </w:r>
        <w:r w:rsidRPr="00A3333A" w:rsidDel="00DC662F">
          <w:rPr>
            <w:rFonts w:ascii="Courier New" w:hAnsi="Courier New" w:cs="Courier New"/>
            <w:i/>
            <w:noProof/>
            <w:sz w:val="16"/>
            <w:szCs w:val="16"/>
            <w:lang w:val="en-GB"/>
          </w:rPr>
          <w:delText>"/&gt;</w:delText>
        </w:r>
      </w:del>
    </w:p>
    <w:p w:rsidR="00A3333A" w:rsidRPr="00A3333A" w:rsidDel="00DC662F" w:rsidRDefault="00A3333A" w:rsidP="00A3333A">
      <w:pPr>
        <w:shd w:val="clear" w:color="auto" w:fill="D9D9D9" w:themeFill="background1" w:themeFillShade="D9"/>
        <w:spacing w:after="0" w:line="240" w:lineRule="auto"/>
        <w:jc w:val="left"/>
        <w:rPr>
          <w:del w:id="530" w:author="Paróczi Zsolt" w:date="2016-09-18T20:57:00Z"/>
          <w:rFonts w:ascii="Courier New" w:hAnsi="Courier New" w:cs="Courier New"/>
          <w:i/>
          <w:noProof/>
          <w:sz w:val="16"/>
          <w:szCs w:val="16"/>
          <w:lang w:val="en-GB"/>
        </w:rPr>
      </w:pPr>
      <w:del w:id="531" w:author="Paróczi Zsolt" w:date="2016-09-18T20:57:00Z">
        <w:r w:rsidRPr="00A3333A" w:rsidDel="00DC662F">
          <w:rPr>
            <w:rFonts w:ascii="Courier New" w:hAnsi="Courier New" w:cs="Courier New"/>
            <w:i/>
            <w:noProof/>
            <w:sz w:val="16"/>
            <w:szCs w:val="16"/>
            <w:lang w:val="en-GB"/>
          </w:rPr>
          <w:delText xml:space="preserve">     &lt;param name="queueSize" value="</w:delText>
        </w:r>
        <w:r w:rsidDel="00DC662F">
          <w:rPr>
            <w:rFonts w:ascii="Courier New" w:hAnsi="Courier New" w:cs="Courier New"/>
            <w:i/>
            <w:noProof/>
            <w:sz w:val="16"/>
            <w:szCs w:val="16"/>
            <w:lang w:val="en-GB"/>
          </w:rPr>
          <w:delText>20</w:delText>
        </w:r>
        <w:r w:rsidRPr="00A3333A" w:rsidDel="00DC662F">
          <w:rPr>
            <w:rFonts w:ascii="Courier New" w:hAnsi="Courier New" w:cs="Courier New"/>
            <w:i/>
            <w:noProof/>
            <w:sz w:val="16"/>
            <w:szCs w:val="16"/>
            <w:lang w:val="en-GB"/>
          </w:rPr>
          <w:delText>"/&gt;</w:delText>
        </w:r>
      </w:del>
    </w:p>
    <w:p w:rsidR="00A3333A" w:rsidDel="00DC662F" w:rsidRDefault="00A3333A" w:rsidP="00A3333A">
      <w:pPr>
        <w:shd w:val="clear" w:color="auto" w:fill="D9D9D9" w:themeFill="background1" w:themeFillShade="D9"/>
        <w:spacing w:after="0" w:line="240" w:lineRule="auto"/>
        <w:jc w:val="left"/>
        <w:rPr>
          <w:del w:id="532" w:author="Paróczi Zsolt" w:date="2016-09-18T20:57:00Z"/>
          <w:rFonts w:ascii="Courier New" w:hAnsi="Courier New" w:cs="Courier New"/>
          <w:i/>
          <w:noProof/>
          <w:sz w:val="16"/>
          <w:szCs w:val="16"/>
          <w:lang w:val="en-GB"/>
        </w:rPr>
      </w:pPr>
      <w:del w:id="533" w:author="Paróczi Zsolt" w:date="2016-09-18T20:57:00Z">
        <w:r w:rsidRPr="00A3333A" w:rsidDel="00DC662F">
          <w:rPr>
            <w:rFonts w:ascii="Courier New" w:hAnsi="Courier New" w:cs="Courier New"/>
            <w:i/>
            <w:noProof/>
            <w:sz w:val="16"/>
            <w:szCs w:val="16"/>
            <w:lang w:val="en-GB"/>
          </w:rPr>
          <w:delText xml:space="preserve"> </w:delText>
        </w:r>
        <w:r w:rsidDel="00DC662F">
          <w:rPr>
            <w:rFonts w:ascii="Courier New" w:hAnsi="Courier New" w:cs="Courier New"/>
            <w:i/>
            <w:noProof/>
            <w:sz w:val="16"/>
            <w:szCs w:val="16"/>
            <w:lang w:val="en-GB"/>
          </w:rPr>
          <w:delText xml:space="preserve">  </w:delText>
        </w:r>
        <w:r w:rsidRPr="00A3333A" w:rsidDel="00DC662F">
          <w:rPr>
            <w:rFonts w:ascii="Courier New" w:hAnsi="Courier New" w:cs="Courier New"/>
            <w:i/>
            <w:noProof/>
            <w:sz w:val="16"/>
            <w:szCs w:val="16"/>
            <w:lang w:val="en-GB"/>
          </w:rPr>
          <w:delText xml:space="preserve"> &lt;/filter&gt;</w:delText>
        </w:r>
      </w:del>
    </w:p>
    <w:p w:rsidR="00A3333A" w:rsidDel="00DC662F" w:rsidRDefault="00A3333A" w:rsidP="00A3333A">
      <w:pPr>
        <w:shd w:val="clear" w:color="auto" w:fill="D9D9D9" w:themeFill="background1" w:themeFillShade="D9"/>
        <w:spacing w:after="0" w:line="240" w:lineRule="auto"/>
        <w:jc w:val="left"/>
        <w:rPr>
          <w:del w:id="534" w:author="Paróczi Zsolt" w:date="2016-09-18T20:57:00Z"/>
          <w:rFonts w:ascii="Courier New" w:hAnsi="Courier New" w:cs="Courier New"/>
          <w:i/>
          <w:noProof/>
          <w:sz w:val="16"/>
          <w:szCs w:val="16"/>
          <w:lang w:val="en-GB"/>
        </w:rPr>
      </w:pPr>
      <w:del w:id="535" w:author="Paróczi Zsolt" w:date="2016-09-18T20:57:00Z">
        <w:r w:rsidDel="00DC662F">
          <w:rPr>
            <w:rFonts w:ascii="Courier New" w:hAnsi="Courier New" w:cs="Courier New"/>
            <w:i/>
            <w:noProof/>
            <w:sz w:val="16"/>
            <w:szCs w:val="16"/>
            <w:lang w:val="en-GB"/>
          </w:rPr>
          <w:delText xml:space="preserve"> </w:delText>
        </w:r>
        <w:r w:rsidRPr="00A3333A" w:rsidDel="00DC662F">
          <w:rPr>
            <w:rFonts w:ascii="Courier New" w:hAnsi="Courier New" w:cs="Courier New"/>
            <w:i/>
            <w:noProof/>
            <w:sz w:val="16"/>
            <w:szCs w:val="16"/>
            <w:lang w:val="en-GB"/>
          </w:rPr>
          <w:delText xml:space="preserve"> &lt;filters&gt;</w:delText>
        </w:r>
      </w:del>
    </w:p>
    <w:p w:rsidR="009238A8" w:rsidRPr="00A3333A" w:rsidDel="00DC662F" w:rsidRDefault="009238A8" w:rsidP="00A3333A">
      <w:pPr>
        <w:shd w:val="clear" w:color="auto" w:fill="D9D9D9" w:themeFill="background1" w:themeFillShade="D9"/>
        <w:spacing w:after="0" w:line="240" w:lineRule="auto"/>
        <w:jc w:val="left"/>
        <w:rPr>
          <w:del w:id="536" w:author="Paróczi Zsolt" w:date="2016-09-18T20:57:00Z"/>
          <w:rFonts w:ascii="Courier New" w:hAnsi="Courier New" w:cs="Courier New"/>
          <w:i/>
          <w:noProof/>
          <w:sz w:val="16"/>
          <w:szCs w:val="16"/>
          <w:lang w:val="en-GB"/>
        </w:rPr>
      </w:pPr>
      <w:del w:id="537" w:author="Paróczi Zsolt" w:date="2016-09-18T20:57:00Z">
        <w:r w:rsidDel="00DC662F">
          <w:rPr>
            <w:rFonts w:ascii="Courier New" w:hAnsi="Courier New" w:cs="Courier New"/>
            <w:i/>
            <w:noProof/>
            <w:sz w:val="16"/>
            <w:szCs w:val="16"/>
            <w:lang w:val="en-GB"/>
          </w:rPr>
          <w:delText>....</w:delText>
        </w:r>
      </w:del>
    </w:p>
    <w:p w:rsidR="00A3333A" w:rsidDel="00DC662F" w:rsidRDefault="00A3333A" w:rsidP="00A3333A">
      <w:pPr>
        <w:shd w:val="clear" w:color="auto" w:fill="D9D9D9" w:themeFill="background1" w:themeFillShade="D9"/>
        <w:spacing w:after="0" w:line="240" w:lineRule="auto"/>
        <w:jc w:val="left"/>
        <w:rPr>
          <w:del w:id="538" w:author="Paróczi Zsolt" w:date="2016-09-18T20:57:00Z"/>
          <w:rFonts w:asciiTheme="minorHAnsi" w:hAnsiTheme="minorHAnsi" w:cstheme="minorHAnsi"/>
          <w:lang w:val="en-GB"/>
        </w:rPr>
      </w:pPr>
    </w:p>
    <w:p w:rsidR="00503CDF" w:rsidRDefault="00503CDF" w:rsidP="007C6E8A">
      <w:pPr>
        <w:rPr>
          <w:rFonts w:asciiTheme="minorHAnsi" w:hAnsiTheme="minorHAnsi" w:cstheme="minorHAnsi"/>
          <w:lang w:val="en-GB"/>
        </w:rPr>
      </w:pPr>
    </w:p>
    <w:p w:rsidR="00FA65F0" w:rsidRPr="00A66F19" w:rsidRDefault="00FA65F0" w:rsidP="00A33CA2">
      <w:pPr>
        <w:rPr>
          <w:rFonts w:asciiTheme="minorHAnsi" w:hAnsiTheme="minorHAnsi" w:cstheme="minorHAnsi"/>
          <w:lang w:val="en-GB"/>
        </w:rPr>
      </w:pPr>
    </w:p>
    <w:p w:rsidR="00091A46" w:rsidRPr="00A66F19" w:rsidRDefault="00603068" w:rsidP="00091A46">
      <w:pPr>
        <w:pStyle w:val="Cmsor1"/>
        <w:rPr>
          <w:rFonts w:asciiTheme="minorHAnsi" w:hAnsiTheme="minorHAnsi" w:cstheme="minorHAnsi"/>
          <w:lang w:val="en-GB"/>
        </w:rPr>
      </w:pPr>
      <w:bookmarkStart w:id="539" w:name="_Toc456096795"/>
      <w:bookmarkStart w:id="540" w:name="_Toc456096855"/>
      <w:bookmarkEnd w:id="49"/>
      <w:bookmarkEnd w:id="50"/>
      <w:bookmarkEnd w:id="51"/>
      <w:r w:rsidRPr="00A66F19">
        <w:rPr>
          <w:rFonts w:asciiTheme="minorHAnsi" w:hAnsiTheme="minorHAnsi" w:cstheme="minorHAnsi"/>
          <w:lang w:val="en-GB"/>
        </w:rPr>
        <w:lastRenderedPageBreak/>
        <w:t>Appendixes</w:t>
      </w:r>
      <w:bookmarkEnd w:id="539"/>
      <w:bookmarkEnd w:id="540"/>
    </w:p>
    <w:p w:rsidR="000C5459" w:rsidRDefault="000C5459" w:rsidP="005B37C4">
      <w:pPr>
        <w:pStyle w:val="Cmsor2"/>
        <w:rPr>
          <w:rFonts w:asciiTheme="minorHAnsi" w:hAnsiTheme="minorHAnsi" w:cstheme="minorHAnsi"/>
          <w:lang w:val="en-US"/>
        </w:rPr>
      </w:pPr>
      <w:bookmarkStart w:id="541" w:name="_Toc456096796"/>
      <w:bookmarkStart w:id="542" w:name="_Toc456096856"/>
      <w:bookmarkStart w:id="543" w:name="_Ref417041354"/>
      <w:del w:id="544" w:author="Paróczi Zsolt" w:date="2016-09-18T21:07:00Z">
        <w:r w:rsidDel="00482AC9">
          <w:rPr>
            <w:rFonts w:asciiTheme="minorHAnsi" w:hAnsiTheme="minorHAnsi" w:cstheme="minorHAnsi"/>
            <w:lang w:val="en-US"/>
          </w:rPr>
          <w:delText xml:space="preserve">Security </w:delText>
        </w:r>
      </w:del>
      <w:ins w:id="545" w:author="Paróczi Zsolt" w:date="2016-09-18T21:07:00Z">
        <w:r w:rsidR="00482AC9">
          <w:rPr>
            <w:rFonts w:asciiTheme="minorHAnsi" w:hAnsiTheme="minorHAnsi" w:cstheme="minorHAnsi"/>
            <w:lang w:val="en-US"/>
          </w:rPr>
          <w:t>Consumer (user)</w:t>
        </w:r>
        <w:r w:rsidR="00482AC9">
          <w:rPr>
            <w:rFonts w:asciiTheme="minorHAnsi" w:hAnsiTheme="minorHAnsi" w:cstheme="minorHAnsi"/>
            <w:lang w:val="en-US"/>
          </w:rPr>
          <w:t xml:space="preserve"> </w:t>
        </w:r>
      </w:ins>
      <w:r>
        <w:rPr>
          <w:rFonts w:asciiTheme="minorHAnsi" w:hAnsiTheme="minorHAnsi" w:cstheme="minorHAnsi"/>
          <w:lang w:val="en-US"/>
        </w:rPr>
        <w:t xml:space="preserve">configuration </w:t>
      </w:r>
      <w:del w:id="546" w:author="Paróczi Zsolt" w:date="2016-09-18T21:03:00Z">
        <w:r w:rsidDel="00482AC9">
          <w:rPr>
            <w:rFonts w:asciiTheme="minorHAnsi" w:hAnsiTheme="minorHAnsi" w:cstheme="minorHAnsi"/>
            <w:lang w:val="en-US"/>
          </w:rPr>
          <w:delText>schema</w:delText>
        </w:r>
      </w:del>
      <w:bookmarkEnd w:id="541"/>
      <w:bookmarkEnd w:id="542"/>
    </w:p>
    <w:p w:rsidR="000C5459" w:rsidDel="00F6439B" w:rsidRDefault="000C5459" w:rsidP="000C5459">
      <w:pPr>
        <w:rPr>
          <w:del w:id="547" w:author="Paróczi Zsolt" w:date="2016-09-18T21:11:00Z"/>
          <w:lang w:val="en-US"/>
        </w:rPr>
      </w:pPr>
      <w:del w:id="548" w:author="Paróczi Zsolt" w:date="2016-09-18T21:08:00Z">
        <w:r w:rsidDel="00482AC9">
          <w:rPr>
            <w:lang w:val="en-US"/>
          </w:rPr>
          <w:delText>LwiSecurity.x</w:delText>
        </w:r>
      </w:del>
      <w:del w:id="549" w:author="Paróczi Zsolt" w:date="2016-09-18T21:11:00Z">
        <w:r w:rsidDel="00F6439B">
          <w:rPr>
            <w:lang w:val="en-US"/>
          </w:rPr>
          <w:delText>ml</w:delText>
        </w:r>
      </w:del>
    </w:p>
    <w:p w:rsidR="00482AC9" w:rsidRPr="00482AC9" w:rsidRDefault="00482AC9" w:rsidP="00482AC9">
      <w:pPr>
        <w:shd w:val="clear" w:color="auto" w:fill="D9D9D9" w:themeFill="background1" w:themeFillShade="D9"/>
        <w:spacing w:after="0" w:line="240" w:lineRule="auto"/>
        <w:rPr>
          <w:ins w:id="550" w:author="Paróczi Zsolt" w:date="2016-09-18T21:05:00Z"/>
          <w:rFonts w:ascii="Courier New" w:hAnsi="Courier New" w:cs="Courier New"/>
          <w:i/>
          <w:noProof/>
          <w:sz w:val="16"/>
          <w:szCs w:val="16"/>
          <w:lang w:val="en-GB"/>
        </w:rPr>
        <w:pPrChange w:id="551" w:author="Paróczi Zsolt" w:date="2016-09-18T21:06:00Z">
          <w:pPr/>
        </w:pPrChange>
      </w:pPr>
      <w:ins w:id="552" w:author="Paróczi Zsolt" w:date="2016-09-18T21:05:00Z">
        <w:r w:rsidRPr="00482AC9">
          <w:rPr>
            <w:rFonts w:ascii="Courier New" w:hAnsi="Courier New" w:cs="Courier New"/>
            <w:i/>
            <w:noProof/>
            <w:sz w:val="16"/>
            <w:szCs w:val="16"/>
            <w:lang w:val="en-GB"/>
          </w:rPr>
          <w:t xml:space="preserve"># lwi consumers </w:t>
        </w:r>
      </w:ins>
    </w:p>
    <w:p w:rsidR="00482AC9" w:rsidRPr="00482AC9" w:rsidRDefault="00482AC9" w:rsidP="00482AC9">
      <w:pPr>
        <w:shd w:val="clear" w:color="auto" w:fill="D9D9D9" w:themeFill="background1" w:themeFillShade="D9"/>
        <w:spacing w:after="0" w:line="240" w:lineRule="auto"/>
        <w:rPr>
          <w:ins w:id="553" w:author="Paróczi Zsolt" w:date="2016-09-18T21:05:00Z"/>
          <w:rFonts w:ascii="Courier New" w:hAnsi="Courier New" w:cs="Courier New"/>
          <w:i/>
          <w:noProof/>
          <w:sz w:val="16"/>
          <w:szCs w:val="16"/>
          <w:lang w:val="en-GB"/>
        </w:rPr>
        <w:pPrChange w:id="554" w:author="Paróczi Zsolt" w:date="2016-09-18T21:06:00Z">
          <w:pPr/>
        </w:pPrChange>
      </w:pPr>
      <w:ins w:id="555" w:author="Paróczi Zsolt" w:date="2016-09-18T21:05:00Z">
        <w:r w:rsidRPr="00482AC9">
          <w:rPr>
            <w:rFonts w:ascii="Courier New" w:hAnsi="Courier New" w:cs="Courier New"/>
            <w:i/>
            <w:noProof/>
            <w:sz w:val="16"/>
            <w:szCs w:val="16"/>
            <w:lang w:val="en-GB"/>
          </w:rPr>
          <w:t>consumers:</w:t>
        </w:r>
      </w:ins>
    </w:p>
    <w:p w:rsidR="00482AC9" w:rsidRPr="00482AC9" w:rsidRDefault="00482AC9" w:rsidP="00482AC9">
      <w:pPr>
        <w:shd w:val="clear" w:color="auto" w:fill="D9D9D9" w:themeFill="background1" w:themeFillShade="D9"/>
        <w:spacing w:after="0" w:line="240" w:lineRule="auto"/>
        <w:rPr>
          <w:ins w:id="556" w:author="Paróczi Zsolt" w:date="2016-09-18T21:05:00Z"/>
          <w:rFonts w:ascii="Courier New" w:hAnsi="Courier New" w:cs="Courier New"/>
          <w:i/>
          <w:noProof/>
          <w:sz w:val="16"/>
          <w:szCs w:val="16"/>
          <w:lang w:val="en-GB"/>
        </w:rPr>
        <w:pPrChange w:id="557" w:author="Paróczi Zsolt" w:date="2016-09-18T21:06:00Z">
          <w:pPr/>
        </w:pPrChange>
      </w:pPr>
      <w:ins w:id="558" w:author="Paróczi Zsolt" w:date="2016-09-18T21:05:00Z">
        <w:r w:rsidRPr="00482AC9">
          <w:rPr>
            <w:rFonts w:ascii="Courier New" w:hAnsi="Courier New" w:cs="Courier New"/>
            <w:i/>
            <w:noProof/>
            <w:sz w:val="16"/>
            <w:szCs w:val="16"/>
            <w:lang w:val="en-GB"/>
          </w:rPr>
          <w:t xml:space="preserve">    - name:       test1</w:t>
        </w:r>
      </w:ins>
    </w:p>
    <w:p w:rsidR="00482AC9" w:rsidRPr="00482AC9" w:rsidRDefault="00482AC9" w:rsidP="00482AC9">
      <w:pPr>
        <w:shd w:val="clear" w:color="auto" w:fill="D9D9D9" w:themeFill="background1" w:themeFillShade="D9"/>
        <w:spacing w:after="0" w:line="240" w:lineRule="auto"/>
        <w:rPr>
          <w:ins w:id="559" w:author="Paróczi Zsolt" w:date="2016-09-18T21:05:00Z"/>
          <w:rFonts w:ascii="Courier New" w:hAnsi="Courier New" w:cs="Courier New"/>
          <w:i/>
          <w:noProof/>
          <w:sz w:val="16"/>
          <w:szCs w:val="16"/>
          <w:lang w:val="en-GB"/>
        </w:rPr>
        <w:pPrChange w:id="560" w:author="Paróczi Zsolt" w:date="2016-09-18T21:06:00Z">
          <w:pPr/>
        </w:pPrChange>
      </w:pPr>
      <w:ins w:id="561" w:author="Paróczi Zsolt" w:date="2016-09-18T21:05:00Z">
        <w:r w:rsidRPr="00482AC9">
          <w:rPr>
            <w:rFonts w:ascii="Courier New" w:hAnsi="Courier New" w:cs="Courier New"/>
            <w:i/>
            <w:noProof/>
            <w:sz w:val="16"/>
            <w:szCs w:val="16"/>
            <w:lang w:val="en-GB"/>
          </w:rPr>
          <w:t xml:space="preserve">      password:   qwertz</w:t>
        </w:r>
      </w:ins>
    </w:p>
    <w:p w:rsidR="00482AC9" w:rsidRPr="00482AC9" w:rsidRDefault="00482AC9" w:rsidP="00482AC9">
      <w:pPr>
        <w:shd w:val="clear" w:color="auto" w:fill="D9D9D9" w:themeFill="background1" w:themeFillShade="D9"/>
        <w:spacing w:after="0" w:line="240" w:lineRule="auto"/>
        <w:rPr>
          <w:ins w:id="562" w:author="Paróczi Zsolt" w:date="2016-09-18T21:05:00Z"/>
          <w:rFonts w:ascii="Courier New" w:hAnsi="Courier New" w:cs="Courier New"/>
          <w:i/>
          <w:noProof/>
          <w:sz w:val="16"/>
          <w:szCs w:val="16"/>
          <w:lang w:val="en-GB"/>
        </w:rPr>
        <w:pPrChange w:id="563" w:author="Paróczi Zsolt" w:date="2016-09-18T21:06:00Z">
          <w:pPr/>
        </w:pPrChange>
      </w:pPr>
      <w:ins w:id="564" w:author="Paróczi Zsolt" w:date="2016-09-18T21:05:00Z">
        <w:r w:rsidRPr="00482AC9">
          <w:rPr>
            <w:rFonts w:ascii="Courier New" w:hAnsi="Courier New" w:cs="Courier New"/>
            <w:i/>
            <w:noProof/>
            <w:sz w:val="16"/>
            <w:szCs w:val="16"/>
            <w:lang w:val="en-GB"/>
          </w:rPr>
          <w:t xml:space="preserve">    - name:       test2</w:t>
        </w:r>
      </w:ins>
    </w:p>
    <w:p w:rsidR="00482AC9" w:rsidRPr="00482AC9" w:rsidRDefault="00482AC9" w:rsidP="00482AC9">
      <w:pPr>
        <w:shd w:val="clear" w:color="auto" w:fill="D9D9D9" w:themeFill="background1" w:themeFillShade="D9"/>
        <w:spacing w:after="0" w:line="240" w:lineRule="auto"/>
        <w:rPr>
          <w:ins w:id="565" w:author="Paróczi Zsolt" w:date="2016-09-18T21:05:00Z"/>
          <w:rFonts w:ascii="Courier New" w:hAnsi="Courier New" w:cs="Courier New"/>
          <w:i/>
          <w:noProof/>
          <w:sz w:val="16"/>
          <w:szCs w:val="16"/>
          <w:lang w:val="en-GB"/>
        </w:rPr>
        <w:pPrChange w:id="566" w:author="Paróczi Zsolt" w:date="2016-09-18T21:06:00Z">
          <w:pPr/>
        </w:pPrChange>
      </w:pPr>
      <w:ins w:id="567" w:author="Paróczi Zsolt" w:date="2016-09-18T21:05:00Z">
        <w:r w:rsidRPr="00482AC9">
          <w:rPr>
            <w:rFonts w:ascii="Courier New" w:hAnsi="Courier New" w:cs="Courier New"/>
            <w:i/>
            <w:noProof/>
            <w:sz w:val="16"/>
            <w:szCs w:val="16"/>
            <w:lang w:val="en-GB"/>
          </w:rPr>
          <w:t xml:space="preserve">      password:   qwertz</w:t>
        </w:r>
      </w:ins>
    </w:p>
    <w:p w:rsidR="00482AC9" w:rsidRPr="00482AC9" w:rsidRDefault="00482AC9" w:rsidP="00482AC9">
      <w:pPr>
        <w:shd w:val="clear" w:color="auto" w:fill="D9D9D9" w:themeFill="background1" w:themeFillShade="D9"/>
        <w:spacing w:after="0" w:line="240" w:lineRule="auto"/>
        <w:rPr>
          <w:ins w:id="568" w:author="Paróczi Zsolt" w:date="2016-09-18T21:05:00Z"/>
          <w:rFonts w:ascii="Courier New" w:hAnsi="Courier New" w:cs="Courier New"/>
          <w:i/>
          <w:noProof/>
          <w:sz w:val="16"/>
          <w:szCs w:val="16"/>
          <w:lang w:val="en-GB"/>
        </w:rPr>
        <w:pPrChange w:id="569" w:author="Paróczi Zsolt" w:date="2016-09-18T21:06:00Z">
          <w:pPr/>
        </w:pPrChange>
      </w:pPr>
      <w:ins w:id="570" w:author="Paróczi Zsolt" w:date="2016-09-18T21:05:00Z">
        <w:r w:rsidRPr="00482AC9">
          <w:rPr>
            <w:rFonts w:ascii="Courier New" w:hAnsi="Courier New" w:cs="Courier New"/>
            <w:i/>
            <w:noProof/>
            <w:sz w:val="16"/>
            <w:szCs w:val="16"/>
            <w:lang w:val="en-GB"/>
          </w:rPr>
          <w:t xml:space="preserve">    - name:       test3</w:t>
        </w:r>
      </w:ins>
    </w:p>
    <w:p w:rsidR="000C5459" w:rsidRPr="00DC6426" w:rsidDel="00482AC9" w:rsidRDefault="00482AC9" w:rsidP="00482AC9">
      <w:pPr>
        <w:shd w:val="clear" w:color="auto" w:fill="D9D9D9" w:themeFill="background1" w:themeFillShade="D9"/>
        <w:spacing w:after="0" w:line="240" w:lineRule="auto"/>
        <w:rPr>
          <w:del w:id="571" w:author="Paróczi Zsolt" w:date="2016-09-18T21:05:00Z"/>
          <w:rFonts w:ascii="Courier New" w:hAnsi="Courier New" w:cs="Courier New"/>
          <w:i/>
          <w:noProof/>
          <w:sz w:val="16"/>
          <w:szCs w:val="16"/>
          <w:lang w:val="en-GB"/>
        </w:rPr>
      </w:pPr>
      <w:ins w:id="572" w:author="Paróczi Zsolt" w:date="2016-09-18T21:05:00Z">
        <w:r w:rsidRPr="00482AC9">
          <w:rPr>
            <w:rFonts w:ascii="Courier New" w:hAnsi="Courier New" w:cs="Courier New"/>
            <w:i/>
            <w:noProof/>
            <w:sz w:val="16"/>
            <w:szCs w:val="16"/>
            <w:lang w:val="en-GB"/>
          </w:rPr>
          <w:t xml:space="preserve">      password:   qwertz</w:t>
        </w:r>
        <w:r w:rsidRPr="00482AC9" w:rsidDel="00482AC9">
          <w:rPr>
            <w:rFonts w:ascii="Courier New" w:hAnsi="Courier New" w:cs="Courier New"/>
            <w:i/>
            <w:noProof/>
            <w:sz w:val="16"/>
            <w:szCs w:val="16"/>
            <w:lang w:val="en-GB"/>
          </w:rPr>
          <w:t xml:space="preserve"> </w:t>
        </w:r>
      </w:ins>
      <w:del w:id="573" w:author="Paróczi Zsolt" w:date="2016-09-18T21:05:00Z">
        <w:r w:rsidR="000C5459" w:rsidRPr="00DC6426" w:rsidDel="00482AC9">
          <w:rPr>
            <w:rFonts w:ascii="Courier New" w:hAnsi="Courier New" w:cs="Courier New"/>
            <w:i/>
            <w:noProof/>
            <w:sz w:val="16"/>
            <w:szCs w:val="16"/>
            <w:lang w:val="en-GB"/>
          </w:rPr>
          <w:delText>&lt;?xml version="1.0" encoding="UTF-8"?&gt;</w:delText>
        </w:r>
      </w:del>
    </w:p>
    <w:p w:rsidR="000C5459" w:rsidRPr="00DC6426" w:rsidDel="00482AC9" w:rsidRDefault="000C5459" w:rsidP="000C5459">
      <w:pPr>
        <w:shd w:val="clear" w:color="auto" w:fill="D9D9D9" w:themeFill="background1" w:themeFillShade="D9"/>
        <w:spacing w:after="0" w:line="240" w:lineRule="auto"/>
        <w:rPr>
          <w:del w:id="574" w:author="Paróczi Zsolt" w:date="2016-09-18T21:05:00Z"/>
          <w:rFonts w:ascii="Courier New" w:hAnsi="Courier New" w:cs="Courier New"/>
          <w:i/>
          <w:noProof/>
          <w:sz w:val="16"/>
          <w:szCs w:val="16"/>
          <w:lang w:val="en-GB"/>
        </w:rPr>
      </w:pPr>
      <w:del w:id="575" w:author="Paróczi Zsolt" w:date="2016-09-18T21:05:00Z">
        <w:r w:rsidRPr="00DC6426" w:rsidDel="00482AC9">
          <w:rPr>
            <w:rFonts w:ascii="Courier New" w:hAnsi="Courier New" w:cs="Courier New"/>
            <w:i/>
            <w:noProof/>
            <w:sz w:val="16"/>
            <w:szCs w:val="16"/>
            <w:lang w:val="en-GB"/>
          </w:rPr>
          <w:delText>&lt;schema targetNamespace="http://telekom.hu/LwiSecurity"</w:delText>
        </w:r>
      </w:del>
    </w:p>
    <w:p w:rsidR="000C5459" w:rsidRPr="00DC6426" w:rsidDel="00482AC9" w:rsidRDefault="000C5459" w:rsidP="000C5459">
      <w:pPr>
        <w:shd w:val="clear" w:color="auto" w:fill="D9D9D9" w:themeFill="background1" w:themeFillShade="D9"/>
        <w:spacing w:after="0" w:line="240" w:lineRule="auto"/>
        <w:rPr>
          <w:del w:id="576" w:author="Paróczi Zsolt" w:date="2016-09-18T21:05:00Z"/>
          <w:rFonts w:ascii="Courier New" w:hAnsi="Courier New" w:cs="Courier New"/>
          <w:i/>
          <w:noProof/>
          <w:sz w:val="16"/>
          <w:szCs w:val="16"/>
          <w:lang w:val="en-GB"/>
        </w:rPr>
      </w:pPr>
      <w:del w:id="577" w:author="Paróczi Zsolt" w:date="2016-09-18T21:05:00Z">
        <w:r w:rsidRPr="00DC6426" w:rsidDel="00482AC9">
          <w:rPr>
            <w:rFonts w:ascii="Courier New" w:hAnsi="Courier New" w:cs="Courier New"/>
            <w:i/>
            <w:noProof/>
            <w:sz w:val="16"/>
            <w:szCs w:val="16"/>
            <w:lang w:val="en-GB"/>
          </w:rPr>
          <w:tab/>
          <w:delText>elementFormDefault="qualified" xmlns="http://www.w3.org/2001/XMLSchema"</w:delText>
        </w:r>
      </w:del>
    </w:p>
    <w:p w:rsidR="000C5459" w:rsidRPr="00DC6426" w:rsidDel="00482AC9" w:rsidRDefault="000C5459" w:rsidP="000C5459">
      <w:pPr>
        <w:shd w:val="clear" w:color="auto" w:fill="D9D9D9" w:themeFill="background1" w:themeFillShade="D9"/>
        <w:spacing w:after="0" w:line="240" w:lineRule="auto"/>
        <w:rPr>
          <w:del w:id="578" w:author="Paróczi Zsolt" w:date="2016-09-18T21:05:00Z"/>
          <w:rFonts w:ascii="Courier New" w:hAnsi="Courier New" w:cs="Courier New"/>
          <w:i/>
          <w:noProof/>
          <w:sz w:val="16"/>
          <w:szCs w:val="16"/>
          <w:lang w:val="en-GB"/>
        </w:rPr>
      </w:pPr>
      <w:del w:id="579" w:author="Paróczi Zsolt" w:date="2016-09-18T21:05:00Z">
        <w:r w:rsidRPr="00DC6426" w:rsidDel="00482AC9">
          <w:rPr>
            <w:rFonts w:ascii="Courier New" w:hAnsi="Courier New" w:cs="Courier New"/>
            <w:i/>
            <w:noProof/>
            <w:sz w:val="16"/>
            <w:szCs w:val="16"/>
            <w:lang w:val="en-GB"/>
          </w:rPr>
          <w:tab/>
          <w:delText>xmlns:lwi="http://telekom.hu/LwiSecurity"&gt;</w:delText>
        </w:r>
      </w:del>
    </w:p>
    <w:p w:rsidR="000C5459" w:rsidRPr="00DC6426" w:rsidDel="00482AC9" w:rsidRDefault="000C5459" w:rsidP="000C5459">
      <w:pPr>
        <w:shd w:val="clear" w:color="auto" w:fill="D9D9D9" w:themeFill="background1" w:themeFillShade="D9"/>
        <w:spacing w:after="0" w:line="240" w:lineRule="auto"/>
        <w:rPr>
          <w:del w:id="580" w:author="Paróczi Zsolt" w:date="2016-09-18T21:05:00Z"/>
          <w:rFonts w:ascii="Courier New" w:hAnsi="Courier New" w:cs="Courier New"/>
          <w:i/>
          <w:noProof/>
          <w:sz w:val="16"/>
          <w:szCs w:val="16"/>
          <w:lang w:val="en-GB"/>
        </w:rPr>
      </w:pPr>
    </w:p>
    <w:p w:rsidR="000C5459" w:rsidRPr="00DC6426" w:rsidDel="00482AC9" w:rsidRDefault="000C5459" w:rsidP="000C5459">
      <w:pPr>
        <w:shd w:val="clear" w:color="auto" w:fill="D9D9D9" w:themeFill="background1" w:themeFillShade="D9"/>
        <w:spacing w:after="0" w:line="240" w:lineRule="auto"/>
        <w:rPr>
          <w:del w:id="581" w:author="Paróczi Zsolt" w:date="2016-09-18T21:05:00Z"/>
          <w:rFonts w:ascii="Courier New" w:hAnsi="Courier New" w:cs="Courier New"/>
          <w:i/>
          <w:noProof/>
          <w:sz w:val="16"/>
          <w:szCs w:val="16"/>
          <w:lang w:val="en-GB"/>
        </w:rPr>
      </w:pPr>
      <w:del w:id="582" w:author="Paróczi Zsolt" w:date="2016-09-18T21:05:00Z">
        <w:r w:rsidRPr="00DC6426" w:rsidDel="00482AC9">
          <w:rPr>
            <w:rFonts w:ascii="Courier New" w:hAnsi="Courier New" w:cs="Courier New"/>
            <w:i/>
            <w:noProof/>
            <w:sz w:val="16"/>
            <w:szCs w:val="16"/>
            <w:lang w:val="en-GB"/>
          </w:rPr>
          <w:delText xml:space="preserve">    &lt;complexType name="LwiCaller"&gt;</w:delText>
        </w:r>
      </w:del>
    </w:p>
    <w:p w:rsidR="000C5459" w:rsidRPr="00DC6426" w:rsidDel="00482AC9" w:rsidRDefault="000C5459" w:rsidP="000C5459">
      <w:pPr>
        <w:shd w:val="clear" w:color="auto" w:fill="D9D9D9" w:themeFill="background1" w:themeFillShade="D9"/>
        <w:spacing w:after="0" w:line="240" w:lineRule="auto"/>
        <w:rPr>
          <w:del w:id="583" w:author="Paróczi Zsolt" w:date="2016-09-18T21:05:00Z"/>
          <w:rFonts w:ascii="Courier New" w:hAnsi="Courier New" w:cs="Courier New"/>
          <w:i/>
          <w:noProof/>
          <w:sz w:val="16"/>
          <w:szCs w:val="16"/>
          <w:lang w:val="en-GB"/>
        </w:rPr>
      </w:pPr>
      <w:del w:id="584"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delText>&lt;sequence&gt;</w:delText>
        </w:r>
      </w:del>
    </w:p>
    <w:p w:rsidR="000C5459" w:rsidRPr="00DC6426" w:rsidDel="00482AC9" w:rsidRDefault="000C5459" w:rsidP="000C5459">
      <w:pPr>
        <w:shd w:val="clear" w:color="auto" w:fill="D9D9D9" w:themeFill="background1" w:themeFillShade="D9"/>
        <w:spacing w:after="0" w:line="240" w:lineRule="auto"/>
        <w:rPr>
          <w:del w:id="585" w:author="Paróczi Zsolt" w:date="2016-09-18T21:05:00Z"/>
          <w:rFonts w:ascii="Courier New" w:hAnsi="Courier New" w:cs="Courier New"/>
          <w:i/>
          <w:noProof/>
          <w:sz w:val="16"/>
          <w:szCs w:val="16"/>
          <w:lang w:val="en-GB"/>
        </w:rPr>
      </w:pPr>
      <w:del w:id="586"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&lt;element name="name" type="string" minOccurs="1"&gt;&lt;/element&gt;</w:delText>
        </w:r>
      </w:del>
    </w:p>
    <w:p w:rsidR="000C5459" w:rsidRPr="00DC6426" w:rsidDel="00482AC9" w:rsidRDefault="000C5459" w:rsidP="000C5459">
      <w:pPr>
        <w:shd w:val="clear" w:color="auto" w:fill="D9D9D9" w:themeFill="background1" w:themeFillShade="D9"/>
        <w:spacing w:after="0" w:line="240" w:lineRule="auto"/>
        <w:rPr>
          <w:del w:id="587" w:author="Paróczi Zsolt" w:date="2016-09-18T21:05:00Z"/>
          <w:rFonts w:ascii="Courier New" w:hAnsi="Courier New" w:cs="Courier New"/>
          <w:i/>
          <w:noProof/>
          <w:sz w:val="16"/>
          <w:szCs w:val="16"/>
          <w:lang w:val="en-GB"/>
        </w:rPr>
      </w:pPr>
      <w:del w:id="588"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&lt;element name="password" type="string" minOccurs="0"</w:delText>
        </w:r>
      </w:del>
    </w:p>
    <w:p w:rsidR="000C5459" w:rsidRPr="00DC6426" w:rsidDel="00482AC9" w:rsidRDefault="000C5459" w:rsidP="000C5459">
      <w:pPr>
        <w:shd w:val="clear" w:color="auto" w:fill="D9D9D9" w:themeFill="background1" w:themeFillShade="D9"/>
        <w:spacing w:after="0" w:line="240" w:lineRule="auto"/>
        <w:rPr>
          <w:del w:id="589" w:author="Paróczi Zsolt" w:date="2016-09-18T21:05:00Z"/>
          <w:rFonts w:ascii="Courier New" w:hAnsi="Courier New" w:cs="Courier New"/>
          <w:i/>
          <w:noProof/>
          <w:sz w:val="16"/>
          <w:szCs w:val="16"/>
          <w:lang w:val="en-GB"/>
        </w:rPr>
      </w:pPr>
      <w:del w:id="590"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maxOccurs="1"&gt;</w:delText>
        </w:r>
      </w:del>
    </w:p>
    <w:p w:rsidR="000C5459" w:rsidRPr="00DC6426" w:rsidDel="00482AC9" w:rsidRDefault="000C5459" w:rsidP="000C5459">
      <w:pPr>
        <w:shd w:val="clear" w:color="auto" w:fill="D9D9D9" w:themeFill="background1" w:themeFillShade="D9"/>
        <w:spacing w:after="0" w:line="240" w:lineRule="auto"/>
        <w:rPr>
          <w:del w:id="591" w:author="Paróczi Zsolt" w:date="2016-09-18T21:05:00Z"/>
          <w:rFonts w:ascii="Courier New" w:hAnsi="Courier New" w:cs="Courier New"/>
          <w:i/>
          <w:noProof/>
          <w:sz w:val="16"/>
          <w:szCs w:val="16"/>
          <w:lang w:val="en-GB"/>
        </w:rPr>
      </w:pPr>
      <w:del w:id="592"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&lt;/element&gt;</w:delText>
        </w:r>
      </w:del>
    </w:p>
    <w:p w:rsidR="000C5459" w:rsidRPr="00DC6426" w:rsidDel="00482AC9" w:rsidRDefault="000C5459" w:rsidP="000C5459">
      <w:pPr>
        <w:shd w:val="clear" w:color="auto" w:fill="D9D9D9" w:themeFill="background1" w:themeFillShade="D9"/>
        <w:spacing w:after="0" w:line="240" w:lineRule="auto"/>
        <w:rPr>
          <w:del w:id="593" w:author="Paróczi Zsolt" w:date="2016-09-18T21:05:00Z"/>
          <w:rFonts w:ascii="Courier New" w:hAnsi="Courier New" w:cs="Courier New"/>
          <w:i/>
          <w:noProof/>
          <w:sz w:val="16"/>
          <w:szCs w:val="16"/>
          <w:lang w:val="en-GB"/>
        </w:rPr>
      </w:pPr>
      <w:del w:id="594"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&lt;element name="allowedOperation" type="string" maxOccurs="unbounded" minOccurs="0"&gt;&lt;/element&gt;</w:delText>
        </w:r>
      </w:del>
    </w:p>
    <w:p w:rsidR="000C5459" w:rsidRPr="00DC6426" w:rsidDel="00482AC9" w:rsidRDefault="000C5459" w:rsidP="000C5459">
      <w:pPr>
        <w:shd w:val="clear" w:color="auto" w:fill="D9D9D9" w:themeFill="background1" w:themeFillShade="D9"/>
        <w:spacing w:after="0" w:line="240" w:lineRule="auto"/>
        <w:rPr>
          <w:del w:id="595" w:author="Paróczi Zsolt" w:date="2016-09-18T21:05:00Z"/>
          <w:rFonts w:ascii="Courier New" w:hAnsi="Courier New" w:cs="Courier New"/>
          <w:i/>
          <w:noProof/>
          <w:sz w:val="16"/>
          <w:szCs w:val="16"/>
          <w:lang w:val="en-GB"/>
        </w:rPr>
      </w:pPr>
      <w:del w:id="596"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delText>&lt;/sequence&gt;</w:delText>
        </w:r>
      </w:del>
    </w:p>
    <w:p w:rsidR="000C5459" w:rsidRPr="00DC6426" w:rsidDel="00482AC9" w:rsidRDefault="000C5459" w:rsidP="000C5459">
      <w:pPr>
        <w:shd w:val="clear" w:color="auto" w:fill="D9D9D9" w:themeFill="background1" w:themeFillShade="D9"/>
        <w:spacing w:after="0" w:line="240" w:lineRule="auto"/>
        <w:rPr>
          <w:del w:id="597" w:author="Paróczi Zsolt" w:date="2016-09-18T21:05:00Z"/>
          <w:rFonts w:ascii="Courier New" w:hAnsi="Courier New" w:cs="Courier New"/>
          <w:i/>
          <w:noProof/>
          <w:sz w:val="16"/>
          <w:szCs w:val="16"/>
          <w:lang w:val="en-GB"/>
        </w:rPr>
      </w:pPr>
      <w:del w:id="598" w:author="Paróczi Zsolt" w:date="2016-09-18T21:05:00Z">
        <w:r w:rsidRPr="00DC6426" w:rsidDel="00482AC9">
          <w:rPr>
            <w:rFonts w:ascii="Courier New" w:hAnsi="Courier New" w:cs="Courier New"/>
            <w:i/>
            <w:noProof/>
            <w:sz w:val="16"/>
            <w:szCs w:val="16"/>
            <w:lang w:val="en-GB"/>
          </w:rPr>
          <w:delText xml:space="preserve">    &lt;/complexType&gt;</w:delText>
        </w:r>
      </w:del>
    </w:p>
    <w:p w:rsidR="000C5459" w:rsidRPr="00DC6426" w:rsidDel="00482AC9" w:rsidRDefault="000C5459" w:rsidP="000C5459">
      <w:pPr>
        <w:shd w:val="clear" w:color="auto" w:fill="D9D9D9" w:themeFill="background1" w:themeFillShade="D9"/>
        <w:spacing w:after="0" w:line="240" w:lineRule="auto"/>
        <w:rPr>
          <w:del w:id="599" w:author="Paróczi Zsolt" w:date="2016-09-18T21:05:00Z"/>
          <w:rFonts w:ascii="Courier New" w:hAnsi="Courier New" w:cs="Courier New"/>
          <w:i/>
          <w:noProof/>
          <w:sz w:val="16"/>
          <w:szCs w:val="16"/>
          <w:lang w:val="en-GB"/>
        </w:rPr>
      </w:pPr>
      <w:del w:id="600" w:author="Paróczi Zsolt" w:date="2016-09-18T21:05:00Z">
        <w:r w:rsidRPr="00DC6426" w:rsidDel="00482AC9">
          <w:rPr>
            <w:rFonts w:ascii="Courier New" w:hAnsi="Courier New" w:cs="Courier New"/>
            <w:i/>
            <w:noProof/>
            <w:sz w:val="16"/>
            <w:szCs w:val="16"/>
            <w:lang w:val="en-GB"/>
          </w:rPr>
          <w:delText xml:space="preserve">    &lt;complexType name="LwiSecurity"&gt;</w:delText>
        </w:r>
      </w:del>
    </w:p>
    <w:p w:rsidR="000C5459" w:rsidRPr="00DC6426" w:rsidDel="00482AC9" w:rsidRDefault="000C5459" w:rsidP="000C5459">
      <w:pPr>
        <w:shd w:val="clear" w:color="auto" w:fill="D9D9D9" w:themeFill="background1" w:themeFillShade="D9"/>
        <w:spacing w:after="0" w:line="240" w:lineRule="auto"/>
        <w:rPr>
          <w:del w:id="601" w:author="Paróczi Zsolt" w:date="2016-09-18T21:05:00Z"/>
          <w:rFonts w:ascii="Courier New" w:hAnsi="Courier New" w:cs="Courier New"/>
          <w:i/>
          <w:noProof/>
          <w:sz w:val="16"/>
          <w:szCs w:val="16"/>
          <w:lang w:val="en-GB"/>
        </w:rPr>
      </w:pPr>
      <w:del w:id="602"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delText>&lt;sequence&gt;</w:delText>
        </w:r>
      </w:del>
    </w:p>
    <w:p w:rsidR="000C5459" w:rsidRPr="00DC6426" w:rsidDel="00482AC9" w:rsidRDefault="000C5459" w:rsidP="000C5459">
      <w:pPr>
        <w:shd w:val="clear" w:color="auto" w:fill="D9D9D9" w:themeFill="background1" w:themeFillShade="D9"/>
        <w:spacing w:after="0" w:line="240" w:lineRule="auto"/>
        <w:rPr>
          <w:del w:id="603" w:author="Paróczi Zsolt" w:date="2016-09-18T21:05:00Z"/>
          <w:rFonts w:ascii="Courier New" w:hAnsi="Courier New" w:cs="Courier New"/>
          <w:i/>
          <w:noProof/>
          <w:sz w:val="16"/>
          <w:szCs w:val="16"/>
          <w:lang w:val="en-GB"/>
        </w:rPr>
      </w:pPr>
      <w:del w:id="604"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r>
        <w:r w:rsidRPr="00DC6426" w:rsidDel="00482AC9">
          <w:rPr>
            <w:rFonts w:ascii="Courier New" w:hAnsi="Courier New" w:cs="Courier New"/>
            <w:i/>
            <w:noProof/>
            <w:sz w:val="16"/>
            <w:szCs w:val="16"/>
            <w:lang w:val="en-GB"/>
          </w:rPr>
          <w:tab/>
          <w:delText>&lt;element name="caller" type="lwi:LwiCaller" maxOccurs="unbounded" minOccurs="0"&gt;&lt;/element&gt;</w:delText>
        </w:r>
      </w:del>
    </w:p>
    <w:p w:rsidR="000C5459" w:rsidRPr="00DC6426" w:rsidDel="00482AC9" w:rsidRDefault="000C5459" w:rsidP="000C5459">
      <w:pPr>
        <w:shd w:val="clear" w:color="auto" w:fill="D9D9D9" w:themeFill="background1" w:themeFillShade="D9"/>
        <w:spacing w:after="0" w:line="240" w:lineRule="auto"/>
        <w:rPr>
          <w:del w:id="605" w:author="Paróczi Zsolt" w:date="2016-09-18T21:05:00Z"/>
          <w:rFonts w:ascii="Courier New" w:hAnsi="Courier New" w:cs="Courier New"/>
          <w:i/>
          <w:noProof/>
          <w:sz w:val="16"/>
          <w:szCs w:val="16"/>
          <w:lang w:val="en-GB"/>
        </w:rPr>
      </w:pPr>
      <w:del w:id="606" w:author="Paróczi Zsolt" w:date="2016-09-18T21:05:00Z">
        <w:r w:rsidRPr="00DC6426" w:rsidDel="00482AC9">
          <w:rPr>
            <w:rFonts w:ascii="Courier New" w:hAnsi="Courier New" w:cs="Courier New"/>
            <w:i/>
            <w:noProof/>
            <w:sz w:val="16"/>
            <w:szCs w:val="16"/>
            <w:lang w:val="en-GB"/>
          </w:rPr>
          <w:delText xml:space="preserve">    </w:delText>
        </w:r>
        <w:r w:rsidRPr="00DC6426" w:rsidDel="00482AC9">
          <w:rPr>
            <w:rFonts w:ascii="Courier New" w:hAnsi="Courier New" w:cs="Courier New"/>
            <w:i/>
            <w:noProof/>
            <w:sz w:val="16"/>
            <w:szCs w:val="16"/>
            <w:lang w:val="en-GB"/>
          </w:rPr>
          <w:tab/>
          <w:delText>&lt;/sequence&gt;</w:delText>
        </w:r>
      </w:del>
    </w:p>
    <w:p w:rsidR="000C5459" w:rsidRPr="00DC6426" w:rsidDel="00482AC9" w:rsidRDefault="000C5459" w:rsidP="000C5459">
      <w:pPr>
        <w:shd w:val="clear" w:color="auto" w:fill="D9D9D9" w:themeFill="background1" w:themeFillShade="D9"/>
        <w:spacing w:after="0" w:line="240" w:lineRule="auto"/>
        <w:rPr>
          <w:del w:id="607" w:author="Paróczi Zsolt" w:date="2016-09-18T21:05:00Z"/>
          <w:rFonts w:ascii="Courier New" w:hAnsi="Courier New" w:cs="Courier New"/>
          <w:i/>
          <w:noProof/>
          <w:sz w:val="16"/>
          <w:szCs w:val="16"/>
          <w:lang w:val="en-GB"/>
        </w:rPr>
      </w:pPr>
      <w:del w:id="608" w:author="Paróczi Zsolt" w:date="2016-09-18T21:05:00Z">
        <w:r w:rsidRPr="00DC6426" w:rsidDel="00482AC9">
          <w:rPr>
            <w:rFonts w:ascii="Courier New" w:hAnsi="Courier New" w:cs="Courier New"/>
            <w:i/>
            <w:noProof/>
            <w:sz w:val="16"/>
            <w:szCs w:val="16"/>
            <w:lang w:val="en-GB"/>
          </w:rPr>
          <w:delText xml:space="preserve">    &lt;/complexType&gt;</w:delText>
        </w:r>
      </w:del>
    </w:p>
    <w:p w:rsidR="000C5459" w:rsidRPr="00DC6426" w:rsidDel="00482AC9" w:rsidRDefault="000C5459" w:rsidP="000C5459">
      <w:pPr>
        <w:shd w:val="clear" w:color="auto" w:fill="D9D9D9" w:themeFill="background1" w:themeFillShade="D9"/>
        <w:spacing w:after="0" w:line="240" w:lineRule="auto"/>
        <w:rPr>
          <w:del w:id="609" w:author="Paróczi Zsolt" w:date="2016-09-18T21:05:00Z"/>
          <w:rFonts w:ascii="Courier New" w:hAnsi="Courier New" w:cs="Courier New"/>
          <w:i/>
          <w:noProof/>
          <w:sz w:val="16"/>
          <w:szCs w:val="16"/>
          <w:lang w:val="en-GB"/>
        </w:rPr>
      </w:pPr>
    </w:p>
    <w:p w:rsidR="000C5459" w:rsidRPr="00DC6426" w:rsidDel="00482AC9" w:rsidRDefault="000C5459" w:rsidP="000C5459">
      <w:pPr>
        <w:shd w:val="clear" w:color="auto" w:fill="D9D9D9" w:themeFill="background1" w:themeFillShade="D9"/>
        <w:spacing w:after="0" w:line="240" w:lineRule="auto"/>
        <w:rPr>
          <w:del w:id="610" w:author="Paróczi Zsolt" w:date="2016-09-18T21:05:00Z"/>
          <w:rFonts w:ascii="Courier New" w:hAnsi="Courier New" w:cs="Courier New"/>
          <w:i/>
          <w:noProof/>
          <w:sz w:val="16"/>
          <w:szCs w:val="16"/>
          <w:lang w:val="en-GB"/>
        </w:rPr>
      </w:pPr>
      <w:del w:id="611" w:author="Paróczi Zsolt" w:date="2016-09-18T21:05:00Z">
        <w:r w:rsidRPr="00DC6426" w:rsidDel="00482AC9">
          <w:rPr>
            <w:rFonts w:ascii="Courier New" w:hAnsi="Courier New" w:cs="Courier New"/>
            <w:i/>
            <w:noProof/>
            <w:sz w:val="16"/>
            <w:szCs w:val="16"/>
            <w:lang w:val="en-GB"/>
          </w:rPr>
          <w:delText xml:space="preserve">    &lt;element name="security" type="lwi:LwiSecurity"&gt;&lt;/element&gt;</w:delText>
        </w:r>
      </w:del>
    </w:p>
    <w:p w:rsidR="000C5459" w:rsidRPr="00482AC9"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Change w:id="612" w:author="Paróczi Zsolt" w:date="2016-09-18T21:06:00Z">
            <w:rPr>
              <w:lang w:val="en-US"/>
            </w:rPr>
          </w:rPrChange>
        </w:rPr>
      </w:pPr>
      <w:del w:id="613" w:author="Paróczi Zsolt" w:date="2016-09-18T21:05:00Z">
        <w:r w:rsidRPr="00DC6426" w:rsidDel="00482AC9">
          <w:rPr>
            <w:rFonts w:ascii="Courier New" w:hAnsi="Courier New" w:cs="Courier New"/>
            <w:i/>
            <w:noProof/>
            <w:sz w:val="16"/>
            <w:szCs w:val="16"/>
            <w:lang w:val="en-GB"/>
          </w:rPr>
          <w:delText>&lt;/schema&gt;</w:delText>
        </w:r>
      </w:del>
      <w:ins w:id="614" w:author="Paróczi Zsolt" w:date="2016-09-18T21:05:00Z">
        <w:r w:rsidR="00482AC9">
          <w:rPr>
            <w:rFonts w:ascii="Courier New" w:hAnsi="Courier New" w:cs="Courier New"/>
            <w:i/>
            <w:noProof/>
            <w:sz w:val="16"/>
            <w:szCs w:val="16"/>
            <w:lang w:val="en-GB"/>
          </w:rPr>
          <w:t xml:space="preserve"> </w:t>
        </w:r>
      </w:ins>
    </w:p>
    <w:p w:rsidR="00BB01DD" w:rsidRDefault="00482AC9" w:rsidP="005B37C4">
      <w:pPr>
        <w:pStyle w:val="Cmsor2"/>
        <w:rPr>
          <w:rFonts w:asciiTheme="minorHAnsi" w:hAnsiTheme="minorHAnsi" w:cstheme="minorHAnsi"/>
          <w:lang w:val="en-US"/>
        </w:rPr>
      </w:pPr>
      <w:bookmarkStart w:id="615" w:name="_Toc456096797"/>
      <w:bookmarkStart w:id="616" w:name="_Toc456096857"/>
      <w:ins w:id="617" w:author="Paróczi Zsolt" w:date="2016-09-18T21:08:00Z">
        <w:r>
          <w:rPr>
            <w:rFonts w:asciiTheme="minorHAnsi" w:hAnsiTheme="minorHAnsi" w:cstheme="minorHAnsi"/>
            <w:lang w:val="en-US"/>
          </w:rPr>
          <w:t>Server c</w:t>
        </w:r>
      </w:ins>
      <w:del w:id="618" w:author="Paróczi Zsolt" w:date="2016-09-18T21:08:00Z">
        <w:r w:rsidR="00BB01DD" w:rsidRPr="00BB01DD" w:rsidDel="00482AC9">
          <w:rPr>
            <w:rFonts w:asciiTheme="minorHAnsi" w:hAnsiTheme="minorHAnsi" w:cstheme="minorHAnsi"/>
            <w:lang w:val="en-US"/>
          </w:rPr>
          <w:delText>C</w:delText>
        </w:r>
      </w:del>
      <w:r w:rsidR="00BB01DD" w:rsidRPr="00BB01DD">
        <w:rPr>
          <w:rFonts w:asciiTheme="minorHAnsi" w:hAnsiTheme="minorHAnsi" w:cstheme="minorHAnsi"/>
          <w:lang w:val="en-US"/>
        </w:rPr>
        <w:t>onfiguration</w:t>
      </w:r>
      <w:del w:id="619" w:author="Paróczi Zsolt" w:date="2016-09-18T21:08:00Z">
        <w:r w:rsidR="00BB01DD" w:rsidDel="00482AC9">
          <w:rPr>
            <w:rFonts w:asciiTheme="minorHAnsi" w:hAnsiTheme="minorHAnsi" w:cstheme="minorHAnsi"/>
            <w:lang w:val="en-US"/>
          </w:rPr>
          <w:delText xml:space="preserve"> schema</w:delText>
        </w:r>
      </w:del>
      <w:bookmarkEnd w:id="615"/>
      <w:bookmarkEnd w:id="616"/>
    </w:p>
    <w:p w:rsidR="00482AC9" w:rsidRPr="00482AC9" w:rsidRDefault="00482AC9" w:rsidP="00482AC9">
      <w:pPr>
        <w:shd w:val="clear" w:color="auto" w:fill="D9D9D9" w:themeFill="background1" w:themeFillShade="D9"/>
        <w:spacing w:after="0" w:line="240" w:lineRule="auto"/>
        <w:jc w:val="left"/>
        <w:rPr>
          <w:ins w:id="620" w:author="Paróczi Zsolt" w:date="2016-09-18T21:09:00Z"/>
          <w:rFonts w:ascii="Courier New" w:hAnsi="Courier New" w:cs="Courier New"/>
          <w:i/>
          <w:noProof/>
          <w:sz w:val="16"/>
          <w:szCs w:val="16"/>
          <w:lang w:val="en-GB"/>
          <w:rPrChange w:id="621" w:author="Paróczi Zsolt" w:date="2016-09-18T21:09:00Z">
            <w:rPr>
              <w:ins w:id="622" w:author="Paróczi Zsolt" w:date="2016-09-18T21:09:00Z"/>
              <w:rFonts w:ascii="Courier New" w:eastAsia="Palatino Linotype" w:hAnsi="Courier New" w:cs="Courier New"/>
              <w:sz w:val="18"/>
              <w:szCs w:val="18"/>
              <w:lang w:eastAsia="hu-HU"/>
            </w:rPr>
          </w:rPrChange>
        </w:rPr>
        <w:pPrChange w:id="623"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24" w:author="Paróczi Zsolt" w:date="2016-09-18T21:09:00Z">
        <w:r w:rsidRPr="00482AC9">
          <w:rPr>
            <w:rFonts w:ascii="Courier New" w:hAnsi="Courier New" w:cs="Courier New"/>
            <w:i/>
            <w:noProof/>
            <w:sz w:val="16"/>
            <w:szCs w:val="16"/>
            <w:lang w:val="en-GB"/>
            <w:rPrChange w:id="625" w:author="Paróczi Zsolt" w:date="2016-09-18T21:09:00Z">
              <w:rPr>
                <w:rFonts w:ascii="Courier New" w:eastAsia="Palatino Linotype" w:hAnsi="Courier New" w:cs="Courier New"/>
                <w:sz w:val="18"/>
                <w:szCs w:val="18"/>
                <w:lang w:eastAsia="hu-HU"/>
              </w:rPr>
            </w:rPrChange>
          </w:rPr>
          <w:t># lwi server section</w:t>
        </w:r>
      </w:ins>
    </w:p>
    <w:p w:rsidR="00482AC9" w:rsidRPr="00482AC9" w:rsidRDefault="00482AC9" w:rsidP="00482AC9">
      <w:pPr>
        <w:shd w:val="clear" w:color="auto" w:fill="D9D9D9" w:themeFill="background1" w:themeFillShade="D9"/>
        <w:spacing w:after="0" w:line="240" w:lineRule="auto"/>
        <w:jc w:val="left"/>
        <w:rPr>
          <w:ins w:id="626" w:author="Paróczi Zsolt" w:date="2016-09-18T21:09:00Z"/>
          <w:rFonts w:ascii="Courier New" w:hAnsi="Courier New" w:cs="Courier New"/>
          <w:i/>
          <w:noProof/>
          <w:sz w:val="16"/>
          <w:szCs w:val="16"/>
          <w:lang w:val="en-GB"/>
          <w:rPrChange w:id="627" w:author="Paróczi Zsolt" w:date="2016-09-18T21:09:00Z">
            <w:rPr>
              <w:ins w:id="628" w:author="Paróczi Zsolt" w:date="2016-09-18T21:09:00Z"/>
              <w:rFonts w:ascii="Courier New" w:eastAsia="Palatino Linotype" w:hAnsi="Courier New" w:cs="Courier New"/>
              <w:sz w:val="18"/>
              <w:szCs w:val="18"/>
              <w:lang w:eastAsia="hu-HU"/>
            </w:rPr>
          </w:rPrChange>
        </w:rPr>
        <w:pPrChange w:id="629"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30" w:author="Paróczi Zsolt" w:date="2016-09-18T21:09:00Z">
        <w:r w:rsidRPr="00482AC9">
          <w:rPr>
            <w:rFonts w:ascii="Courier New" w:hAnsi="Courier New" w:cs="Courier New"/>
            <w:i/>
            <w:noProof/>
            <w:sz w:val="16"/>
            <w:szCs w:val="16"/>
            <w:lang w:val="en-GB"/>
            <w:rPrChange w:id="631" w:author="Paróczi Zsolt" w:date="2016-09-18T21:09:00Z">
              <w:rPr>
                <w:rFonts w:ascii="Courier New" w:eastAsia="Palatino Linotype" w:hAnsi="Courier New" w:cs="Courier New"/>
                <w:sz w:val="18"/>
                <w:szCs w:val="18"/>
                <w:lang w:eastAsia="hu-HU"/>
              </w:rPr>
            </w:rPrChange>
          </w:rPr>
          <w:t xml:space="preserve">logger: </w:t>
        </w:r>
      </w:ins>
    </w:p>
    <w:p w:rsidR="00482AC9" w:rsidRPr="00482AC9" w:rsidRDefault="00482AC9" w:rsidP="00482AC9">
      <w:pPr>
        <w:shd w:val="clear" w:color="auto" w:fill="D9D9D9" w:themeFill="background1" w:themeFillShade="D9"/>
        <w:spacing w:after="0" w:line="240" w:lineRule="auto"/>
        <w:jc w:val="left"/>
        <w:rPr>
          <w:ins w:id="632" w:author="Paróczi Zsolt" w:date="2016-09-18T21:09:00Z"/>
          <w:rFonts w:ascii="Courier New" w:hAnsi="Courier New" w:cs="Courier New"/>
          <w:i/>
          <w:noProof/>
          <w:sz w:val="16"/>
          <w:szCs w:val="16"/>
          <w:lang w:val="en-GB"/>
          <w:rPrChange w:id="633" w:author="Paróczi Zsolt" w:date="2016-09-18T21:09:00Z">
            <w:rPr>
              <w:ins w:id="634" w:author="Paróczi Zsolt" w:date="2016-09-18T21:09:00Z"/>
              <w:rFonts w:ascii="Courier New" w:eastAsia="Palatino Linotype" w:hAnsi="Courier New" w:cs="Courier New"/>
              <w:sz w:val="18"/>
              <w:szCs w:val="18"/>
              <w:lang w:eastAsia="hu-HU"/>
            </w:rPr>
          </w:rPrChange>
        </w:rPr>
        <w:pPrChange w:id="635"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36" w:author="Paróczi Zsolt" w:date="2016-09-18T21:09:00Z">
        <w:r w:rsidRPr="00482AC9">
          <w:rPr>
            <w:rFonts w:ascii="Courier New" w:hAnsi="Courier New" w:cs="Courier New"/>
            <w:i/>
            <w:noProof/>
            <w:sz w:val="16"/>
            <w:szCs w:val="16"/>
            <w:lang w:val="en-GB"/>
            <w:rPrChange w:id="637" w:author="Paróczi Zsolt" w:date="2016-09-18T21:09:00Z">
              <w:rPr>
                <w:rFonts w:ascii="Courier New" w:eastAsia="Palatino Linotype" w:hAnsi="Courier New" w:cs="Courier New"/>
                <w:sz w:val="18"/>
                <w:szCs w:val="18"/>
                <w:lang w:eastAsia="hu-HU"/>
              </w:rPr>
            </w:rPrChange>
          </w:rPr>
          <w:t xml:space="preserve">    - name:       messageLog</w:t>
        </w:r>
      </w:ins>
    </w:p>
    <w:p w:rsidR="00482AC9" w:rsidRPr="00482AC9" w:rsidRDefault="00482AC9" w:rsidP="00482AC9">
      <w:pPr>
        <w:shd w:val="clear" w:color="auto" w:fill="D9D9D9" w:themeFill="background1" w:themeFillShade="D9"/>
        <w:spacing w:after="0" w:line="240" w:lineRule="auto"/>
        <w:jc w:val="left"/>
        <w:rPr>
          <w:ins w:id="638" w:author="Paróczi Zsolt" w:date="2016-09-18T21:09:00Z"/>
          <w:rFonts w:ascii="Courier New" w:hAnsi="Courier New" w:cs="Courier New"/>
          <w:i/>
          <w:noProof/>
          <w:sz w:val="16"/>
          <w:szCs w:val="16"/>
          <w:lang w:val="en-GB"/>
          <w:rPrChange w:id="639" w:author="Paróczi Zsolt" w:date="2016-09-18T21:09:00Z">
            <w:rPr>
              <w:ins w:id="640" w:author="Paróczi Zsolt" w:date="2016-09-18T21:09:00Z"/>
              <w:rFonts w:ascii="Courier New" w:eastAsia="Palatino Linotype" w:hAnsi="Courier New" w:cs="Courier New"/>
              <w:sz w:val="18"/>
              <w:szCs w:val="18"/>
              <w:lang w:eastAsia="hu-HU"/>
            </w:rPr>
          </w:rPrChange>
        </w:rPr>
        <w:pPrChange w:id="641"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42" w:author="Paróczi Zsolt" w:date="2016-09-18T21:09:00Z">
        <w:r w:rsidRPr="00482AC9">
          <w:rPr>
            <w:rFonts w:ascii="Courier New" w:hAnsi="Courier New" w:cs="Courier New"/>
            <w:i/>
            <w:noProof/>
            <w:sz w:val="16"/>
            <w:szCs w:val="16"/>
            <w:lang w:val="en-GB"/>
            <w:rPrChange w:id="643" w:author="Paróczi Zsolt" w:date="2016-09-18T21:09:00Z">
              <w:rPr>
                <w:rFonts w:ascii="Courier New" w:eastAsia="Palatino Linotype" w:hAnsi="Courier New" w:cs="Courier New"/>
                <w:sz w:val="18"/>
                <w:szCs w:val="18"/>
                <w:lang w:eastAsia="hu-HU"/>
              </w:rPr>
            </w:rPrChange>
          </w:rPr>
          <w:t xml:space="preserve">      logfile:    mlog.log</w:t>
        </w:r>
      </w:ins>
    </w:p>
    <w:p w:rsidR="00482AC9" w:rsidRPr="00482AC9" w:rsidRDefault="00482AC9" w:rsidP="00482AC9">
      <w:pPr>
        <w:shd w:val="clear" w:color="auto" w:fill="D9D9D9" w:themeFill="background1" w:themeFillShade="D9"/>
        <w:spacing w:after="0" w:line="240" w:lineRule="auto"/>
        <w:jc w:val="left"/>
        <w:rPr>
          <w:ins w:id="644" w:author="Paróczi Zsolt" w:date="2016-09-18T21:09:00Z"/>
          <w:rFonts w:ascii="Courier New" w:hAnsi="Courier New" w:cs="Courier New"/>
          <w:i/>
          <w:noProof/>
          <w:sz w:val="16"/>
          <w:szCs w:val="16"/>
          <w:lang w:val="en-GB"/>
          <w:rPrChange w:id="645" w:author="Paróczi Zsolt" w:date="2016-09-18T21:09:00Z">
            <w:rPr>
              <w:ins w:id="646" w:author="Paróczi Zsolt" w:date="2016-09-18T21:09:00Z"/>
              <w:rFonts w:ascii="Courier New" w:eastAsia="Palatino Linotype" w:hAnsi="Courier New" w:cs="Courier New"/>
              <w:sz w:val="18"/>
              <w:szCs w:val="18"/>
              <w:lang w:eastAsia="hu-HU"/>
            </w:rPr>
          </w:rPrChange>
        </w:rPr>
        <w:pPrChange w:id="647"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48" w:author="Paróczi Zsolt" w:date="2016-09-18T21:09:00Z">
        <w:r w:rsidRPr="00482AC9">
          <w:rPr>
            <w:rFonts w:ascii="Courier New" w:hAnsi="Courier New" w:cs="Courier New"/>
            <w:i/>
            <w:noProof/>
            <w:sz w:val="16"/>
            <w:szCs w:val="16"/>
            <w:lang w:val="en-GB"/>
            <w:rPrChange w:id="649" w:author="Paróczi Zsolt" w:date="2016-09-18T21:09:00Z">
              <w:rPr>
                <w:rFonts w:ascii="Courier New" w:eastAsia="Palatino Linotype" w:hAnsi="Courier New" w:cs="Courier New"/>
                <w:sz w:val="18"/>
                <w:szCs w:val="18"/>
                <w:lang w:eastAsia="hu-HU"/>
              </w:rPr>
            </w:rPrChange>
          </w:rPr>
          <w:t xml:space="preserve">      rollsize:   10M </w:t>
        </w:r>
      </w:ins>
    </w:p>
    <w:p w:rsidR="00482AC9" w:rsidRPr="00482AC9" w:rsidRDefault="00482AC9" w:rsidP="00482AC9">
      <w:pPr>
        <w:shd w:val="clear" w:color="auto" w:fill="D9D9D9" w:themeFill="background1" w:themeFillShade="D9"/>
        <w:spacing w:after="0" w:line="240" w:lineRule="auto"/>
        <w:jc w:val="left"/>
        <w:rPr>
          <w:ins w:id="650" w:author="Paróczi Zsolt" w:date="2016-09-18T21:09:00Z"/>
          <w:rFonts w:ascii="Courier New" w:hAnsi="Courier New" w:cs="Courier New"/>
          <w:i/>
          <w:noProof/>
          <w:sz w:val="16"/>
          <w:szCs w:val="16"/>
          <w:lang w:val="en-GB"/>
          <w:rPrChange w:id="651" w:author="Paróczi Zsolt" w:date="2016-09-18T21:09:00Z">
            <w:rPr>
              <w:ins w:id="652" w:author="Paróczi Zsolt" w:date="2016-09-18T21:09:00Z"/>
              <w:rFonts w:ascii="Courier New" w:eastAsia="Palatino Linotype" w:hAnsi="Courier New" w:cs="Courier New"/>
              <w:sz w:val="18"/>
              <w:szCs w:val="18"/>
              <w:lang w:eastAsia="hu-HU"/>
            </w:rPr>
          </w:rPrChange>
        </w:rPr>
        <w:pPrChange w:id="653"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54" w:author="Paróczi Zsolt" w:date="2016-09-18T21:09:00Z">
        <w:r w:rsidRPr="00482AC9">
          <w:rPr>
            <w:rFonts w:ascii="Courier New" w:hAnsi="Courier New" w:cs="Courier New"/>
            <w:i/>
            <w:noProof/>
            <w:sz w:val="16"/>
            <w:szCs w:val="16"/>
            <w:lang w:val="en-GB"/>
            <w:rPrChange w:id="655" w:author="Paróczi Zsolt" w:date="2016-09-18T21:09:00Z">
              <w:rPr>
                <w:rFonts w:ascii="Courier New" w:eastAsia="Palatino Linotype" w:hAnsi="Courier New" w:cs="Courier New"/>
                <w:sz w:val="18"/>
                <w:szCs w:val="18"/>
                <w:lang w:eastAsia="hu-HU"/>
              </w:rPr>
            </w:rPrChange>
          </w:rPr>
          <w:t xml:space="preserve">      rollbackup: 20</w:t>
        </w:r>
      </w:ins>
    </w:p>
    <w:p w:rsidR="00482AC9" w:rsidRPr="00482AC9" w:rsidRDefault="00482AC9" w:rsidP="00482AC9">
      <w:pPr>
        <w:shd w:val="clear" w:color="auto" w:fill="D9D9D9" w:themeFill="background1" w:themeFillShade="D9"/>
        <w:spacing w:after="0" w:line="240" w:lineRule="auto"/>
        <w:jc w:val="left"/>
        <w:rPr>
          <w:ins w:id="656" w:author="Paróczi Zsolt" w:date="2016-09-18T21:09:00Z"/>
          <w:rFonts w:ascii="Courier New" w:hAnsi="Courier New" w:cs="Courier New"/>
          <w:i/>
          <w:noProof/>
          <w:sz w:val="16"/>
          <w:szCs w:val="16"/>
          <w:lang w:val="en-GB"/>
          <w:rPrChange w:id="657" w:author="Paróczi Zsolt" w:date="2016-09-18T21:09:00Z">
            <w:rPr>
              <w:ins w:id="658" w:author="Paróczi Zsolt" w:date="2016-09-18T21:09:00Z"/>
              <w:rFonts w:ascii="Courier New" w:eastAsia="Palatino Linotype" w:hAnsi="Courier New" w:cs="Courier New"/>
              <w:sz w:val="18"/>
              <w:szCs w:val="18"/>
              <w:lang w:eastAsia="hu-HU"/>
            </w:rPr>
          </w:rPrChange>
        </w:rPr>
        <w:pPrChange w:id="659"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60" w:author="Paróczi Zsolt" w:date="2016-09-18T21:09:00Z">
        <w:r w:rsidRPr="00482AC9">
          <w:rPr>
            <w:rFonts w:ascii="Courier New" w:hAnsi="Courier New" w:cs="Courier New"/>
            <w:i/>
            <w:noProof/>
            <w:sz w:val="16"/>
            <w:szCs w:val="16"/>
            <w:lang w:val="en-GB"/>
            <w:rPrChange w:id="661" w:author="Paróczi Zsolt" w:date="2016-09-18T21:09:00Z">
              <w:rPr>
                <w:rFonts w:ascii="Courier New" w:eastAsia="Palatino Linotype" w:hAnsi="Courier New" w:cs="Courier New"/>
                <w:sz w:val="18"/>
                <w:szCs w:val="18"/>
                <w:lang w:eastAsia="hu-HU"/>
              </w:rPr>
            </w:rPrChange>
          </w:rPr>
          <w:t xml:space="preserve">    - name:       appLog</w:t>
        </w:r>
      </w:ins>
    </w:p>
    <w:p w:rsidR="00482AC9" w:rsidRPr="00482AC9" w:rsidRDefault="00482AC9" w:rsidP="00482AC9">
      <w:pPr>
        <w:shd w:val="clear" w:color="auto" w:fill="D9D9D9" w:themeFill="background1" w:themeFillShade="D9"/>
        <w:spacing w:after="0" w:line="240" w:lineRule="auto"/>
        <w:jc w:val="left"/>
        <w:rPr>
          <w:ins w:id="662" w:author="Paróczi Zsolt" w:date="2016-09-18T21:09:00Z"/>
          <w:rFonts w:ascii="Courier New" w:hAnsi="Courier New" w:cs="Courier New"/>
          <w:i/>
          <w:noProof/>
          <w:sz w:val="16"/>
          <w:szCs w:val="16"/>
          <w:lang w:val="en-GB"/>
          <w:rPrChange w:id="663" w:author="Paróczi Zsolt" w:date="2016-09-18T21:09:00Z">
            <w:rPr>
              <w:ins w:id="664" w:author="Paróczi Zsolt" w:date="2016-09-18T21:09:00Z"/>
              <w:rFonts w:ascii="Courier New" w:eastAsia="Palatino Linotype" w:hAnsi="Courier New" w:cs="Courier New"/>
              <w:sz w:val="18"/>
              <w:szCs w:val="18"/>
              <w:lang w:eastAsia="hu-HU"/>
            </w:rPr>
          </w:rPrChange>
        </w:rPr>
        <w:pPrChange w:id="665"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66" w:author="Paróczi Zsolt" w:date="2016-09-18T21:09:00Z">
        <w:r w:rsidRPr="00482AC9">
          <w:rPr>
            <w:rFonts w:ascii="Courier New" w:hAnsi="Courier New" w:cs="Courier New"/>
            <w:i/>
            <w:noProof/>
            <w:sz w:val="16"/>
            <w:szCs w:val="16"/>
            <w:lang w:val="en-GB"/>
            <w:rPrChange w:id="667" w:author="Paróczi Zsolt" w:date="2016-09-18T21:09:00Z">
              <w:rPr>
                <w:rFonts w:ascii="Courier New" w:eastAsia="Palatino Linotype" w:hAnsi="Courier New" w:cs="Courier New"/>
                <w:sz w:val="18"/>
                <w:szCs w:val="18"/>
                <w:lang w:eastAsia="hu-HU"/>
              </w:rPr>
            </w:rPrChange>
          </w:rPr>
          <w:t xml:space="preserve">      logfile:    mlog.log</w:t>
        </w:r>
      </w:ins>
    </w:p>
    <w:p w:rsidR="00482AC9" w:rsidRPr="00482AC9" w:rsidRDefault="00482AC9" w:rsidP="00482AC9">
      <w:pPr>
        <w:shd w:val="clear" w:color="auto" w:fill="D9D9D9" w:themeFill="background1" w:themeFillShade="D9"/>
        <w:spacing w:after="0" w:line="240" w:lineRule="auto"/>
        <w:jc w:val="left"/>
        <w:rPr>
          <w:ins w:id="668" w:author="Paróczi Zsolt" w:date="2016-09-18T21:09:00Z"/>
          <w:rFonts w:ascii="Courier New" w:hAnsi="Courier New" w:cs="Courier New"/>
          <w:i/>
          <w:noProof/>
          <w:sz w:val="16"/>
          <w:szCs w:val="16"/>
          <w:lang w:val="en-GB"/>
          <w:rPrChange w:id="669" w:author="Paróczi Zsolt" w:date="2016-09-18T21:09:00Z">
            <w:rPr>
              <w:ins w:id="670" w:author="Paróczi Zsolt" w:date="2016-09-18T21:09:00Z"/>
              <w:rFonts w:ascii="Courier New" w:eastAsia="Palatino Linotype" w:hAnsi="Courier New" w:cs="Courier New"/>
              <w:sz w:val="18"/>
              <w:szCs w:val="18"/>
              <w:lang w:eastAsia="hu-HU"/>
            </w:rPr>
          </w:rPrChange>
        </w:rPr>
        <w:pPrChange w:id="671"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72" w:author="Paróczi Zsolt" w:date="2016-09-18T21:09:00Z">
        <w:r w:rsidRPr="00482AC9">
          <w:rPr>
            <w:rFonts w:ascii="Courier New" w:hAnsi="Courier New" w:cs="Courier New"/>
            <w:i/>
            <w:noProof/>
            <w:sz w:val="16"/>
            <w:szCs w:val="16"/>
            <w:lang w:val="en-GB"/>
            <w:rPrChange w:id="673" w:author="Paróczi Zsolt" w:date="2016-09-18T21:09:00Z">
              <w:rPr>
                <w:rFonts w:ascii="Courier New" w:eastAsia="Palatino Linotype" w:hAnsi="Courier New" w:cs="Courier New"/>
                <w:sz w:val="18"/>
                <w:szCs w:val="18"/>
                <w:lang w:eastAsia="hu-HU"/>
              </w:rPr>
            </w:rPrChange>
          </w:rPr>
          <w:t xml:space="preserve">      rollbackup: 20</w:t>
        </w:r>
      </w:ins>
    </w:p>
    <w:p w:rsidR="00482AC9" w:rsidRPr="00482AC9" w:rsidRDefault="00482AC9" w:rsidP="00482AC9">
      <w:pPr>
        <w:shd w:val="clear" w:color="auto" w:fill="D9D9D9" w:themeFill="background1" w:themeFillShade="D9"/>
        <w:spacing w:after="0" w:line="240" w:lineRule="auto"/>
        <w:jc w:val="left"/>
        <w:rPr>
          <w:ins w:id="674" w:author="Paróczi Zsolt" w:date="2016-09-18T21:09:00Z"/>
          <w:rFonts w:ascii="Courier New" w:hAnsi="Courier New" w:cs="Courier New"/>
          <w:i/>
          <w:noProof/>
          <w:sz w:val="16"/>
          <w:szCs w:val="16"/>
          <w:lang w:val="en-GB"/>
          <w:rPrChange w:id="675" w:author="Paróczi Zsolt" w:date="2016-09-18T21:09:00Z">
            <w:rPr>
              <w:ins w:id="676" w:author="Paróczi Zsolt" w:date="2016-09-18T21:09:00Z"/>
              <w:rFonts w:ascii="Courier New" w:eastAsia="Palatino Linotype" w:hAnsi="Courier New" w:cs="Courier New"/>
              <w:sz w:val="18"/>
              <w:szCs w:val="18"/>
              <w:lang w:eastAsia="hu-HU"/>
            </w:rPr>
          </w:rPrChange>
        </w:rPr>
        <w:pPrChange w:id="677"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78" w:author="Paróczi Zsolt" w:date="2016-09-18T21:09:00Z">
        <w:r w:rsidRPr="00482AC9">
          <w:rPr>
            <w:rFonts w:ascii="Courier New" w:hAnsi="Courier New" w:cs="Courier New"/>
            <w:i/>
            <w:noProof/>
            <w:sz w:val="16"/>
            <w:szCs w:val="16"/>
            <w:lang w:val="en-GB"/>
            <w:rPrChange w:id="679" w:author="Paróczi Zsolt" w:date="2016-09-18T21:09:00Z">
              <w:rPr>
                <w:rFonts w:ascii="Courier New" w:eastAsia="Palatino Linotype" w:hAnsi="Courier New" w:cs="Courier New"/>
                <w:sz w:val="18"/>
                <w:szCs w:val="18"/>
                <w:lang w:eastAsia="hu-HU"/>
              </w:rPr>
            </w:rPrChange>
          </w:rPr>
          <w:t xml:space="preserve">      rollsize:   10M </w:t>
        </w:r>
      </w:ins>
    </w:p>
    <w:p w:rsidR="00482AC9" w:rsidRPr="00482AC9" w:rsidRDefault="00482AC9" w:rsidP="00482AC9">
      <w:pPr>
        <w:shd w:val="clear" w:color="auto" w:fill="D9D9D9" w:themeFill="background1" w:themeFillShade="D9"/>
        <w:spacing w:after="0" w:line="240" w:lineRule="auto"/>
        <w:jc w:val="left"/>
        <w:rPr>
          <w:ins w:id="680" w:author="Paróczi Zsolt" w:date="2016-09-18T21:09:00Z"/>
          <w:rFonts w:ascii="Courier New" w:hAnsi="Courier New" w:cs="Courier New"/>
          <w:i/>
          <w:noProof/>
          <w:sz w:val="16"/>
          <w:szCs w:val="16"/>
          <w:lang w:val="en-GB"/>
          <w:rPrChange w:id="681" w:author="Paróczi Zsolt" w:date="2016-09-18T21:09:00Z">
            <w:rPr>
              <w:ins w:id="682" w:author="Paróczi Zsolt" w:date="2016-09-18T21:09:00Z"/>
              <w:rFonts w:ascii="Courier New" w:eastAsia="Palatino Linotype" w:hAnsi="Courier New" w:cs="Courier New"/>
              <w:sz w:val="18"/>
              <w:szCs w:val="18"/>
              <w:lang w:eastAsia="hu-HU"/>
            </w:rPr>
          </w:rPrChange>
        </w:rPr>
        <w:pPrChange w:id="683"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p>
    <w:p w:rsidR="00482AC9" w:rsidRPr="00482AC9" w:rsidRDefault="00482AC9" w:rsidP="00482AC9">
      <w:pPr>
        <w:shd w:val="clear" w:color="auto" w:fill="D9D9D9" w:themeFill="background1" w:themeFillShade="D9"/>
        <w:spacing w:after="0" w:line="240" w:lineRule="auto"/>
        <w:jc w:val="left"/>
        <w:rPr>
          <w:ins w:id="684" w:author="Paróczi Zsolt" w:date="2016-09-18T21:09:00Z"/>
          <w:rFonts w:ascii="Courier New" w:hAnsi="Courier New" w:cs="Courier New"/>
          <w:i/>
          <w:noProof/>
          <w:sz w:val="16"/>
          <w:szCs w:val="16"/>
          <w:lang w:val="en-GB"/>
          <w:rPrChange w:id="685" w:author="Paróczi Zsolt" w:date="2016-09-18T21:09:00Z">
            <w:rPr>
              <w:ins w:id="686" w:author="Paróczi Zsolt" w:date="2016-09-18T21:09:00Z"/>
              <w:rFonts w:ascii="Courier New" w:eastAsia="Palatino Linotype" w:hAnsi="Courier New" w:cs="Courier New"/>
              <w:sz w:val="18"/>
              <w:szCs w:val="18"/>
              <w:lang w:eastAsia="hu-HU"/>
            </w:rPr>
          </w:rPrChange>
        </w:rPr>
        <w:pPrChange w:id="687"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88" w:author="Paróczi Zsolt" w:date="2016-09-18T21:09:00Z">
        <w:r w:rsidRPr="00482AC9">
          <w:rPr>
            <w:rFonts w:ascii="Courier New" w:hAnsi="Courier New" w:cs="Courier New"/>
            <w:i/>
            <w:noProof/>
            <w:sz w:val="16"/>
            <w:szCs w:val="16"/>
            <w:lang w:val="en-GB"/>
            <w:rPrChange w:id="689" w:author="Paróczi Zsolt" w:date="2016-09-18T21:09:00Z">
              <w:rPr>
                <w:rFonts w:ascii="Courier New" w:eastAsia="Palatino Linotype" w:hAnsi="Courier New" w:cs="Courier New"/>
                <w:sz w:val="18"/>
                <w:szCs w:val="18"/>
                <w:lang w:eastAsia="hu-HU"/>
              </w:rPr>
            </w:rPrChange>
          </w:rPr>
          <w:t>load:</w:t>
        </w:r>
      </w:ins>
    </w:p>
    <w:p w:rsidR="00482AC9" w:rsidRPr="00482AC9" w:rsidRDefault="00482AC9" w:rsidP="00482AC9">
      <w:pPr>
        <w:shd w:val="clear" w:color="auto" w:fill="D9D9D9" w:themeFill="background1" w:themeFillShade="D9"/>
        <w:spacing w:after="0" w:line="240" w:lineRule="auto"/>
        <w:jc w:val="left"/>
        <w:rPr>
          <w:ins w:id="690" w:author="Paróczi Zsolt" w:date="2016-09-18T21:09:00Z"/>
          <w:rFonts w:ascii="Courier New" w:hAnsi="Courier New" w:cs="Courier New"/>
          <w:i/>
          <w:noProof/>
          <w:sz w:val="16"/>
          <w:szCs w:val="16"/>
          <w:lang w:val="en-GB"/>
          <w:rPrChange w:id="691" w:author="Paróczi Zsolt" w:date="2016-09-18T21:09:00Z">
            <w:rPr>
              <w:ins w:id="692" w:author="Paróczi Zsolt" w:date="2016-09-18T21:09:00Z"/>
              <w:rFonts w:ascii="Courier New" w:eastAsia="Palatino Linotype" w:hAnsi="Courier New" w:cs="Courier New"/>
              <w:sz w:val="18"/>
              <w:szCs w:val="18"/>
              <w:lang w:eastAsia="hu-HU"/>
            </w:rPr>
          </w:rPrChange>
        </w:rPr>
        <w:pPrChange w:id="693"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694" w:author="Paróczi Zsolt" w:date="2016-09-18T21:09:00Z">
        <w:r w:rsidRPr="00482AC9">
          <w:rPr>
            <w:rFonts w:ascii="Courier New" w:hAnsi="Courier New" w:cs="Courier New"/>
            <w:i/>
            <w:noProof/>
            <w:sz w:val="16"/>
            <w:szCs w:val="16"/>
            <w:lang w:val="en-GB"/>
            <w:rPrChange w:id="695" w:author="Paróczi Zsolt" w:date="2016-09-18T21:09:00Z">
              <w:rPr>
                <w:rFonts w:ascii="Courier New" w:eastAsia="Palatino Linotype" w:hAnsi="Courier New" w:cs="Courier New"/>
                <w:sz w:val="18"/>
                <w:szCs w:val="18"/>
                <w:lang w:eastAsia="hu-HU"/>
              </w:rPr>
            </w:rPrChange>
          </w:rPr>
          <w:t xml:space="preserve">    - maxRequests: 100</w:t>
        </w:r>
      </w:ins>
    </w:p>
    <w:p w:rsidR="00482AC9" w:rsidRPr="00482AC9" w:rsidRDefault="00482AC9" w:rsidP="00482AC9">
      <w:pPr>
        <w:shd w:val="clear" w:color="auto" w:fill="D9D9D9" w:themeFill="background1" w:themeFillShade="D9"/>
        <w:spacing w:after="0" w:line="240" w:lineRule="auto"/>
        <w:jc w:val="left"/>
        <w:rPr>
          <w:ins w:id="696" w:author="Paróczi Zsolt" w:date="2016-09-18T21:09:00Z"/>
          <w:rFonts w:ascii="Courier New" w:hAnsi="Courier New" w:cs="Courier New"/>
          <w:i/>
          <w:noProof/>
          <w:sz w:val="16"/>
          <w:szCs w:val="16"/>
          <w:lang w:val="en-GB"/>
          <w:rPrChange w:id="697" w:author="Paróczi Zsolt" w:date="2016-09-18T21:09:00Z">
            <w:rPr>
              <w:ins w:id="698" w:author="Paróczi Zsolt" w:date="2016-09-18T21:09:00Z"/>
              <w:rFonts w:ascii="Courier New" w:eastAsia="Palatino Linotype" w:hAnsi="Courier New" w:cs="Courier New"/>
              <w:sz w:val="18"/>
              <w:szCs w:val="18"/>
              <w:lang w:eastAsia="hu-HU"/>
            </w:rPr>
          </w:rPrChange>
        </w:rPr>
        <w:pPrChange w:id="699" w:author="Paróczi Zsolt" w:date="2016-09-18T21:09: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700" w:author="Paróczi Zsolt" w:date="2016-09-18T21:09:00Z">
        <w:r w:rsidRPr="00482AC9">
          <w:rPr>
            <w:rFonts w:ascii="Courier New" w:hAnsi="Courier New" w:cs="Courier New"/>
            <w:i/>
            <w:noProof/>
            <w:sz w:val="16"/>
            <w:szCs w:val="16"/>
            <w:lang w:val="en-GB"/>
            <w:rPrChange w:id="701" w:author="Paróczi Zsolt" w:date="2016-09-18T21:09:00Z">
              <w:rPr>
                <w:rFonts w:ascii="Courier New" w:eastAsia="Palatino Linotype" w:hAnsi="Courier New" w:cs="Courier New"/>
                <w:sz w:val="18"/>
                <w:szCs w:val="18"/>
                <w:lang w:eastAsia="hu-HU"/>
              </w:rPr>
            </w:rPrChange>
          </w:rPr>
          <w:t xml:space="preserve">    - queueSize: 100</w:t>
        </w:r>
      </w:ins>
    </w:p>
    <w:p w:rsidR="00482AC9" w:rsidRDefault="00482AC9" w:rsidP="00B11F14">
      <w:pPr>
        <w:shd w:val="clear" w:color="auto" w:fill="D9D9D9" w:themeFill="background1" w:themeFillShade="D9"/>
        <w:spacing w:after="0" w:line="240" w:lineRule="auto"/>
        <w:jc w:val="left"/>
        <w:rPr>
          <w:ins w:id="702" w:author="Paróczi Zsolt" w:date="2016-09-18T21:08:00Z"/>
          <w:rFonts w:ascii="Courier New" w:hAnsi="Courier New" w:cs="Courier New"/>
          <w:i/>
          <w:noProof/>
          <w:sz w:val="16"/>
          <w:szCs w:val="16"/>
          <w:lang w:val="en-GB"/>
        </w:rPr>
      </w:pPr>
      <w:ins w:id="703" w:author="Paróczi Zsolt" w:date="2016-09-18T21:08:00Z">
        <w:r>
          <w:rPr>
            <w:rFonts w:ascii="Courier New" w:hAnsi="Courier New" w:cs="Courier New"/>
            <w:i/>
            <w:noProof/>
            <w:sz w:val="16"/>
            <w:szCs w:val="16"/>
            <w:lang w:val="en-GB"/>
          </w:rPr>
          <w:t xml:space="preserve">    </w:t>
        </w:r>
      </w:ins>
    </w:p>
    <w:p w:rsidR="00B11F14" w:rsidRPr="00B11F14" w:rsidDel="00482AC9" w:rsidRDefault="00B11F14" w:rsidP="00B11F14">
      <w:pPr>
        <w:shd w:val="clear" w:color="auto" w:fill="D9D9D9" w:themeFill="background1" w:themeFillShade="D9"/>
        <w:spacing w:after="0" w:line="240" w:lineRule="auto"/>
        <w:jc w:val="left"/>
        <w:rPr>
          <w:del w:id="704" w:author="Paróczi Zsolt" w:date="2016-09-18T21:08:00Z"/>
          <w:rFonts w:ascii="Courier New" w:hAnsi="Courier New" w:cs="Courier New"/>
          <w:i/>
          <w:noProof/>
          <w:sz w:val="16"/>
          <w:szCs w:val="16"/>
          <w:lang w:val="en-GB"/>
        </w:rPr>
      </w:pPr>
      <w:del w:id="705" w:author="Paróczi Zsolt" w:date="2016-09-18T21:08:00Z">
        <w:r w:rsidRPr="00B11F14" w:rsidDel="00482AC9">
          <w:rPr>
            <w:rFonts w:ascii="Courier New" w:hAnsi="Courier New" w:cs="Courier New"/>
            <w:i/>
            <w:noProof/>
            <w:sz w:val="16"/>
            <w:szCs w:val="16"/>
            <w:lang w:val="en-GB"/>
          </w:rPr>
          <w:delText>&lt;?xml version="1.0" encoding="UTF-8"?&gt;</w:delText>
        </w:r>
      </w:del>
    </w:p>
    <w:p w:rsidR="00B11F14" w:rsidRPr="00B11F14" w:rsidDel="00482AC9" w:rsidRDefault="00B11F14" w:rsidP="00B11F14">
      <w:pPr>
        <w:shd w:val="clear" w:color="auto" w:fill="D9D9D9" w:themeFill="background1" w:themeFillShade="D9"/>
        <w:spacing w:after="0" w:line="240" w:lineRule="auto"/>
        <w:jc w:val="left"/>
        <w:rPr>
          <w:del w:id="706" w:author="Paróczi Zsolt" w:date="2016-09-18T21:08:00Z"/>
          <w:rFonts w:ascii="Courier New" w:hAnsi="Courier New" w:cs="Courier New"/>
          <w:i/>
          <w:noProof/>
          <w:sz w:val="16"/>
          <w:szCs w:val="16"/>
          <w:lang w:val="en-GB"/>
        </w:rPr>
      </w:pPr>
      <w:del w:id="707" w:author="Paróczi Zsolt" w:date="2016-09-18T21:08:00Z">
        <w:r w:rsidRPr="00B11F14" w:rsidDel="00482AC9">
          <w:rPr>
            <w:rFonts w:ascii="Courier New" w:hAnsi="Courier New" w:cs="Courier New"/>
            <w:i/>
            <w:noProof/>
            <w:sz w:val="16"/>
            <w:szCs w:val="16"/>
            <w:lang w:val="en-GB"/>
          </w:rPr>
          <w:delText>&lt;schema targetNamespace="http://telekom.hu/LwiConfiguration"</w:delText>
        </w:r>
      </w:del>
    </w:p>
    <w:p w:rsidR="00B11F14" w:rsidRPr="00B11F14" w:rsidDel="00482AC9" w:rsidRDefault="00B11F14" w:rsidP="00B11F14">
      <w:pPr>
        <w:shd w:val="clear" w:color="auto" w:fill="D9D9D9" w:themeFill="background1" w:themeFillShade="D9"/>
        <w:spacing w:after="0" w:line="240" w:lineRule="auto"/>
        <w:jc w:val="left"/>
        <w:rPr>
          <w:del w:id="708" w:author="Paróczi Zsolt" w:date="2016-09-18T21:08:00Z"/>
          <w:rFonts w:ascii="Courier New" w:hAnsi="Courier New" w:cs="Courier New"/>
          <w:i/>
          <w:noProof/>
          <w:sz w:val="16"/>
          <w:szCs w:val="16"/>
          <w:lang w:val="en-GB"/>
        </w:rPr>
      </w:pPr>
      <w:del w:id="709" w:author="Paróczi Zsolt" w:date="2016-09-18T21:08:00Z">
        <w:r w:rsidRPr="00B11F14" w:rsidDel="00482AC9">
          <w:rPr>
            <w:rFonts w:ascii="Courier New" w:hAnsi="Courier New" w:cs="Courier New"/>
            <w:i/>
            <w:noProof/>
            <w:sz w:val="16"/>
            <w:szCs w:val="16"/>
            <w:lang w:val="en-GB"/>
          </w:rPr>
          <w:tab/>
          <w:delText>elementFormDefault="qualified" xmlns="http://www.w3.org/2001/XMLSchema"</w:delText>
        </w:r>
      </w:del>
    </w:p>
    <w:p w:rsidR="00B11F14" w:rsidRPr="00B11F14" w:rsidDel="00482AC9" w:rsidRDefault="00B11F14" w:rsidP="00B11F14">
      <w:pPr>
        <w:shd w:val="clear" w:color="auto" w:fill="D9D9D9" w:themeFill="background1" w:themeFillShade="D9"/>
        <w:spacing w:after="0" w:line="240" w:lineRule="auto"/>
        <w:jc w:val="left"/>
        <w:rPr>
          <w:del w:id="710" w:author="Paróczi Zsolt" w:date="2016-09-18T21:08:00Z"/>
          <w:rFonts w:ascii="Courier New" w:hAnsi="Courier New" w:cs="Courier New"/>
          <w:i/>
          <w:noProof/>
          <w:sz w:val="16"/>
          <w:szCs w:val="16"/>
          <w:lang w:val="en-GB"/>
        </w:rPr>
      </w:pPr>
      <w:del w:id="711" w:author="Paróczi Zsolt" w:date="2016-09-18T21:08:00Z">
        <w:r w:rsidRPr="00B11F14" w:rsidDel="00482AC9">
          <w:rPr>
            <w:rFonts w:ascii="Courier New" w:hAnsi="Courier New" w:cs="Courier New"/>
            <w:i/>
            <w:noProof/>
            <w:sz w:val="16"/>
            <w:szCs w:val="16"/>
            <w:lang w:val="en-GB"/>
          </w:rPr>
          <w:tab/>
          <w:delText>xmlns:tns="http://telekom.hu/LwiConfiguration"&gt;</w:delText>
        </w:r>
      </w:del>
    </w:p>
    <w:p w:rsidR="00B11F14" w:rsidRPr="00B11F14" w:rsidDel="00482AC9" w:rsidRDefault="00B11F14" w:rsidP="00B11F14">
      <w:pPr>
        <w:shd w:val="clear" w:color="auto" w:fill="D9D9D9" w:themeFill="background1" w:themeFillShade="D9"/>
        <w:spacing w:after="0" w:line="240" w:lineRule="auto"/>
        <w:jc w:val="left"/>
        <w:rPr>
          <w:del w:id="712"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713" w:author="Paróczi Zsolt" w:date="2016-09-18T21:08:00Z"/>
          <w:rFonts w:ascii="Courier New" w:hAnsi="Courier New" w:cs="Courier New"/>
          <w:i/>
          <w:noProof/>
          <w:sz w:val="16"/>
          <w:szCs w:val="16"/>
          <w:lang w:val="en-GB"/>
        </w:rPr>
      </w:pPr>
      <w:del w:id="714" w:author="Paróczi Zsolt" w:date="2016-09-18T21:08:00Z">
        <w:r w:rsidRPr="00B11F14" w:rsidDel="00482AC9">
          <w:rPr>
            <w:rFonts w:ascii="Courier New" w:hAnsi="Courier New" w:cs="Courier New"/>
            <w:i/>
            <w:noProof/>
            <w:sz w:val="16"/>
            <w:szCs w:val="16"/>
            <w:lang w:val="en-GB"/>
          </w:rPr>
          <w:tab/>
          <w:delText>&lt;complexType name="LwiConfiguration"&gt;</w:delText>
        </w:r>
      </w:del>
    </w:p>
    <w:p w:rsidR="00B11F14" w:rsidRPr="00B11F14" w:rsidDel="00482AC9" w:rsidRDefault="00B11F14" w:rsidP="00B11F14">
      <w:pPr>
        <w:shd w:val="clear" w:color="auto" w:fill="D9D9D9" w:themeFill="background1" w:themeFillShade="D9"/>
        <w:spacing w:after="0" w:line="240" w:lineRule="auto"/>
        <w:jc w:val="left"/>
        <w:rPr>
          <w:del w:id="715" w:author="Paróczi Zsolt" w:date="2016-09-18T21:08:00Z"/>
          <w:rFonts w:ascii="Courier New" w:hAnsi="Courier New" w:cs="Courier New"/>
          <w:i/>
          <w:noProof/>
          <w:sz w:val="16"/>
          <w:szCs w:val="16"/>
          <w:lang w:val="en-GB"/>
        </w:rPr>
      </w:pPr>
      <w:del w:id="71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17" w:author="Paróczi Zsolt" w:date="2016-09-18T21:08:00Z"/>
          <w:rFonts w:ascii="Courier New" w:hAnsi="Courier New" w:cs="Courier New"/>
          <w:i/>
          <w:noProof/>
          <w:sz w:val="16"/>
          <w:szCs w:val="16"/>
          <w:lang w:val="en-GB"/>
        </w:rPr>
      </w:pPr>
      <w:del w:id="71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name="log" type="tns:LwiLog" minOccurs="1"</w:delText>
        </w:r>
      </w:del>
    </w:p>
    <w:p w:rsidR="00B11F14" w:rsidRPr="00B11F14" w:rsidDel="00482AC9" w:rsidRDefault="00B11F14" w:rsidP="00B11F14">
      <w:pPr>
        <w:shd w:val="clear" w:color="auto" w:fill="D9D9D9" w:themeFill="background1" w:themeFillShade="D9"/>
        <w:spacing w:after="0" w:line="240" w:lineRule="auto"/>
        <w:jc w:val="left"/>
        <w:rPr>
          <w:del w:id="719" w:author="Paróczi Zsolt" w:date="2016-09-18T21:08:00Z"/>
          <w:rFonts w:ascii="Courier New" w:hAnsi="Courier New" w:cs="Courier New"/>
          <w:i/>
          <w:noProof/>
          <w:sz w:val="16"/>
          <w:szCs w:val="16"/>
          <w:lang w:val="en-GB"/>
        </w:rPr>
      </w:pPr>
      <w:del w:id="720"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maxOccurs="1"&gt;</w:delText>
        </w:r>
      </w:del>
    </w:p>
    <w:p w:rsidR="00B11F14" w:rsidRPr="00B11F14" w:rsidDel="00482AC9" w:rsidRDefault="00B11F14" w:rsidP="00B11F14">
      <w:pPr>
        <w:shd w:val="clear" w:color="auto" w:fill="D9D9D9" w:themeFill="background1" w:themeFillShade="D9"/>
        <w:spacing w:after="0" w:line="240" w:lineRule="auto"/>
        <w:jc w:val="left"/>
        <w:rPr>
          <w:del w:id="721" w:author="Paróczi Zsolt" w:date="2016-09-18T21:08:00Z"/>
          <w:rFonts w:ascii="Courier New" w:hAnsi="Courier New" w:cs="Courier New"/>
          <w:i/>
          <w:noProof/>
          <w:sz w:val="16"/>
          <w:szCs w:val="16"/>
          <w:lang w:val="en-GB"/>
        </w:rPr>
      </w:pPr>
      <w:del w:id="72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23" w:author="Paróczi Zsolt" w:date="2016-09-18T21:08:00Z"/>
          <w:rFonts w:ascii="Courier New" w:hAnsi="Courier New" w:cs="Courier New"/>
          <w:i/>
          <w:noProof/>
          <w:sz w:val="16"/>
          <w:szCs w:val="16"/>
          <w:lang w:val="en-GB"/>
        </w:rPr>
      </w:pPr>
      <w:del w:id="724"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name="consumers"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725" w:author="Paróczi Zsolt" w:date="2016-09-18T21:08:00Z"/>
          <w:rFonts w:ascii="Courier New" w:hAnsi="Courier New" w:cs="Courier New"/>
          <w:i/>
          <w:noProof/>
          <w:sz w:val="16"/>
          <w:szCs w:val="16"/>
          <w:lang w:val="en-GB"/>
        </w:rPr>
      </w:pPr>
      <w:del w:id="72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27" w:author="Paróczi Zsolt" w:date="2016-09-18T21:08:00Z"/>
          <w:rFonts w:ascii="Courier New" w:hAnsi="Courier New" w:cs="Courier New"/>
          <w:i/>
          <w:noProof/>
          <w:sz w:val="16"/>
          <w:szCs w:val="16"/>
          <w:lang w:val="en-GB"/>
        </w:rPr>
      </w:pPr>
      <w:del w:id="72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29" w:author="Paróczi Zsolt" w:date="2016-09-18T21:08:00Z"/>
          <w:rFonts w:ascii="Courier New" w:hAnsi="Courier New" w:cs="Courier New"/>
          <w:i/>
          <w:noProof/>
          <w:sz w:val="16"/>
          <w:szCs w:val="16"/>
          <w:lang w:val="en-GB"/>
        </w:rPr>
      </w:pPr>
      <w:del w:id="730"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name="consumerApplication" type="tns:LwiConsumer"</w:delText>
        </w:r>
      </w:del>
    </w:p>
    <w:p w:rsidR="00B11F14" w:rsidRPr="00B11F14" w:rsidDel="00482AC9" w:rsidRDefault="00B11F14" w:rsidP="00B11F14">
      <w:pPr>
        <w:shd w:val="clear" w:color="auto" w:fill="D9D9D9" w:themeFill="background1" w:themeFillShade="D9"/>
        <w:spacing w:after="0" w:line="240" w:lineRule="auto"/>
        <w:jc w:val="left"/>
        <w:rPr>
          <w:del w:id="731" w:author="Paróczi Zsolt" w:date="2016-09-18T21:08:00Z"/>
          <w:rFonts w:ascii="Courier New" w:hAnsi="Courier New" w:cs="Courier New"/>
          <w:i/>
          <w:noProof/>
          <w:sz w:val="16"/>
          <w:szCs w:val="16"/>
          <w:lang w:val="en-GB"/>
        </w:rPr>
      </w:pPr>
      <w:del w:id="73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minOccurs="0" maxOccurs="unbounded"&gt;</w:delText>
        </w:r>
      </w:del>
    </w:p>
    <w:p w:rsidR="00B11F14" w:rsidRPr="00B11F14" w:rsidDel="00482AC9" w:rsidRDefault="00B11F14" w:rsidP="00B11F14">
      <w:pPr>
        <w:shd w:val="clear" w:color="auto" w:fill="D9D9D9" w:themeFill="background1" w:themeFillShade="D9"/>
        <w:spacing w:after="0" w:line="240" w:lineRule="auto"/>
        <w:jc w:val="left"/>
        <w:rPr>
          <w:del w:id="733" w:author="Paróczi Zsolt" w:date="2016-09-18T21:08:00Z"/>
          <w:rFonts w:ascii="Courier New" w:hAnsi="Courier New" w:cs="Courier New"/>
          <w:i/>
          <w:noProof/>
          <w:sz w:val="16"/>
          <w:szCs w:val="16"/>
          <w:lang w:val="en-GB"/>
        </w:rPr>
      </w:pPr>
      <w:del w:id="734"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35" w:author="Paróczi Zsolt" w:date="2016-09-18T21:08:00Z"/>
          <w:rFonts w:ascii="Courier New" w:hAnsi="Courier New" w:cs="Courier New"/>
          <w:i/>
          <w:noProof/>
          <w:sz w:val="16"/>
          <w:szCs w:val="16"/>
          <w:lang w:val="en-GB"/>
        </w:rPr>
      </w:pPr>
      <w:del w:id="73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37" w:author="Paróczi Zsolt" w:date="2016-09-18T21:08:00Z"/>
          <w:rFonts w:ascii="Courier New" w:hAnsi="Courier New" w:cs="Courier New"/>
          <w:i/>
          <w:noProof/>
          <w:sz w:val="16"/>
          <w:szCs w:val="16"/>
          <w:lang w:val="en-GB"/>
        </w:rPr>
      </w:pPr>
      <w:del w:id="73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39" w:author="Paróczi Zsolt" w:date="2016-09-18T21:08:00Z"/>
          <w:rFonts w:ascii="Courier New" w:hAnsi="Courier New" w:cs="Courier New"/>
          <w:i/>
          <w:noProof/>
          <w:sz w:val="16"/>
          <w:szCs w:val="16"/>
          <w:lang w:val="en-GB"/>
        </w:rPr>
      </w:pPr>
      <w:del w:id="740"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41" w:author="Paróczi Zsolt" w:date="2016-09-18T21:08:00Z"/>
          <w:rFonts w:ascii="Courier New" w:hAnsi="Courier New" w:cs="Courier New"/>
          <w:i/>
          <w:noProof/>
          <w:sz w:val="16"/>
          <w:szCs w:val="16"/>
          <w:lang w:val="en-GB"/>
        </w:rPr>
      </w:pPr>
      <w:del w:id="74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name="providers"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743" w:author="Paróczi Zsolt" w:date="2016-09-18T21:08:00Z"/>
          <w:rFonts w:ascii="Courier New" w:hAnsi="Courier New" w:cs="Courier New"/>
          <w:i/>
          <w:noProof/>
          <w:sz w:val="16"/>
          <w:szCs w:val="16"/>
          <w:lang w:val="en-GB"/>
        </w:rPr>
      </w:pPr>
      <w:del w:id="744"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45" w:author="Paróczi Zsolt" w:date="2016-09-18T21:08:00Z"/>
          <w:rFonts w:ascii="Courier New" w:hAnsi="Courier New" w:cs="Courier New"/>
          <w:i/>
          <w:noProof/>
          <w:sz w:val="16"/>
          <w:szCs w:val="16"/>
          <w:lang w:val="en-GB"/>
        </w:rPr>
      </w:pPr>
      <w:del w:id="74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47" w:author="Paróczi Zsolt" w:date="2016-09-18T21:08:00Z"/>
          <w:rFonts w:ascii="Courier New" w:hAnsi="Courier New" w:cs="Courier New"/>
          <w:i/>
          <w:noProof/>
          <w:sz w:val="16"/>
          <w:szCs w:val="16"/>
          <w:lang w:val="en-GB"/>
        </w:rPr>
      </w:pPr>
      <w:del w:id="74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name="provider" type="tns:LwiProvider" minOccurs="0"</w:delText>
        </w:r>
      </w:del>
    </w:p>
    <w:p w:rsidR="00B11F14" w:rsidRPr="00B11F14" w:rsidDel="00482AC9" w:rsidRDefault="00B11F14" w:rsidP="00B11F14">
      <w:pPr>
        <w:shd w:val="clear" w:color="auto" w:fill="D9D9D9" w:themeFill="background1" w:themeFillShade="D9"/>
        <w:spacing w:after="0" w:line="240" w:lineRule="auto"/>
        <w:jc w:val="left"/>
        <w:rPr>
          <w:del w:id="749" w:author="Paróczi Zsolt" w:date="2016-09-18T21:08:00Z"/>
          <w:rFonts w:ascii="Courier New" w:hAnsi="Courier New" w:cs="Courier New"/>
          <w:i/>
          <w:noProof/>
          <w:sz w:val="16"/>
          <w:szCs w:val="16"/>
          <w:lang w:val="en-GB"/>
        </w:rPr>
      </w:pPr>
      <w:del w:id="750"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maxOccurs="unbounded"&gt;&lt;/element&gt;</w:delText>
        </w:r>
      </w:del>
    </w:p>
    <w:p w:rsidR="00B11F14" w:rsidRPr="00B11F14" w:rsidDel="00482AC9" w:rsidRDefault="00B11F14" w:rsidP="00B11F14">
      <w:pPr>
        <w:shd w:val="clear" w:color="auto" w:fill="D9D9D9" w:themeFill="background1" w:themeFillShade="D9"/>
        <w:spacing w:after="0" w:line="240" w:lineRule="auto"/>
        <w:jc w:val="left"/>
        <w:rPr>
          <w:del w:id="751" w:author="Paróczi Zsolt" w:date="2016-09-18T21:08:00Z"/>
          <w:rFonts w:ascii="Courier New" w:hAnsi="Courier New" w:cs="Courier New"/>
          <w:i/>
          <w:noProof/>
          <w:sz w:val="16"/>
          <w:szCs w:val="16"/>
          <w:lang w:val="en-GB"/>
        </w:rPr>
      </w:pPr>
      <w:del w:id="75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53" w:author="Paróczi Zsolt" w:date="2016-09-18T21:08:00Z"/>
          <w:rFonts w:ascii="Courier New" w:hAnsi="Courier New" w:cs="Courier New"/>
          <w:i/>
          <w:noProof/>
          <w:sz w:val="16"/>
          <w:szCs w:val="16"/>
          <w:lang w:val="en-GB"/>
        </w:rPr>
      </w:pPr>
      <w:del w:id="754"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55" w:author="Paróczi Zsolt" w:date="2016-09-18T21:08:00Z"/>
          <w:rFonts w:ascii="Courier New" w:hAnsi="Courier New" w:cs="Courier New"/>
          <w:i/>
          <w:noProof/>
          <w:sz w:val="16"/>
          <w:szCs w:val="16"/>
          <w:lang w:val="en-GB"/>
        </w:rPr>
      </w:pPr>
      <w:del w:id="75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57" w:author="Paróczi Zsolt" w:date="2016-09-18T21:08:00Z"/>
          <w:rFonts w:ascii="Courier New" w:hAnsi="Courier New" w:cs="Courier New"/>
          <w:i/>
          <w:noProof/>
          <w:sz w:val="16"/>
          <w:szCs w:val="16"/>
          <w:lang w:val="en-GB"/>
        </w:rPr>
      </w:pPr>
      <w:del w:id="75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59" w:author="Paróczi Zsolt" w:date="2016-09-18T21:08:00Z"/>
          <w:rFonts w:ascii="Courier New" w:hAnsi="Courier New" w:cs="Courier New"/>
          <w:i/>
          <w:noProof/>
          <w:sz w:val="16"/>
          <w:szCs w:val="16"/>
          <w:lang w:val="en-GB"/>
        </w:rPr>
      </w:pPr>
      <w:del w:id="760" w:author="Paróczi Zsolt" w:date="2016-09-18T21:08:00Z">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61"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762" w:author="Paróczi Zsolt" w:date="2016-09-18T21:08:00Z"/>
          <w:rFonts w:ascii="Courier New" w:hAnsi="Courier New" w:cs="Courier New"/>
          <w:i/>
          <w:noProof/>
          <w:sz w:val="16"/>
          <w:szCs w:val="16"/>
          <w:lang w:val="en-GB"/>
        </w:rPr>
      </w:pPr>
      <w:del w:id="763" w:author="Paróczi Zsolt" w:date="2016-09-18T21:08:00Z">
        <w:r w:rsidRPr="00B11F14" w:rsidDel="00482AC9">
          <w:rPr>
            <w:rFonts w:ascii="Courier New" w:hAnsi="Courier New" w:cs="Courier New"/>
            <w:i/>
            <w:noProof/>
            <w:sz w:val="16"/>
            <w:szCs w:val="16"/>
            <w:lang w:val="en-GB"/>
          </w:rPr>
          <w:tab/>
          <w:delText>&lt;complexType name="LwiLog"&gt;</w:delText>
        </w:r>
      </w:del>
    </w:p>
    <w:p w:rsidR="00B11F14" w:rsidRPr="00B11F14" w:rsidDel="00482AC9" w:rsidRDefault="00B11F14" w:rsidP="00B11F14">
      <w:pPr>
        <w:shd w:val="clear" w:color="auto" w:fill="D9D9D9" w:themeFill="background1" w:themeFillShade="D9"/>
        <w:spacing w:after="0" w:line="240" w:lineRule="auto"/>
        <w:jc w:val="left"/>
        <w:rPr>
          <w:del w:id="764" w:author="Paróczi Zsolt" w:date="2016-09-18T21:08:00Z"/>
          <w:rFonts w:ascii="Courier New" w:hAnsi="Courier New" w:cs="Courier New"/>
          <w:i/>
          <w:noProof/>
          <w:sz w:val="16"/>
          <w:szCs w:val="16"/>
          <w:lang w:val="en-GB"/>
        </w:rPr>
      </w:pPr>
      <w:del w:id="76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66" w:author="Paróczi Zsolt" w:date="2016-09-18T21:08:00Z"/>
          <w:rFonts w:ascii="Courier New" w:hAnsi="Courier New" w:cs="Courier New"/>
          <w:i/>
          <w:noProof/>
          <w:sz w:val="16"/>
          <w:szCs w:val="16"/>
          <w:lang w:val="en-GB"/>
        </w:rPr>
      </w:pPr>
      <w:del w:id="76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name="detail"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768" w:author="Paróczi Zsolt" w:date="2016-09-18T21:08:00Z"/>
          <w:rFonts w:ascii="Courier New" w:hAnsi="Courier New" w:cs="Courier New"/>
          <w:i/>
          <w:noProof/>
          <w:sz w:val="16"/>
          <w:szCs w:val="16"/>
          <w:lang w:val="en-GB"/>
        </w:rPr>
      </w:pPr>
      <w:del w:id="76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770" w:author="Paróczi Zsolt" w:date="2016-09-18T21:08:00Z"/>
          <w:rFonts w:ascii="Courier New" w:hAnsi="Courier New" w:cs="Courier New"/>
          <w:i/>
          <w:noProof/>
          <w:sz w:val="16"/>
          <w:szCs w:val="16"/>
          <w:lang w:val="en-GB"/>
        </w:rPr>
      </w:pPr>
      <w:del w:id="77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 base="string"&gt;</w:delText>
        </w:r>
      </w:del>
    </w:p>
    <w:p w:rsidR="00B11F14" w:rsidRPr="00B11F14" w:rsidDel="00482AC9" w:rsidRDefault="00B11F14" w:rsidP="00B11F14">
      <w:pPr>
        <w:shd w:val="clear" w:color="auto" w:fill="D9D9D9" w:themeFill="background1" w:themeFillShade="D9"/>
        <w:spacing w:after="0" w:line="240" w:lineRule="auto"/>
        <w:jc w:val="left"/>
        <w:rPr>
          <w:del w:id="772" w:author="Paróczi Zsolt" w:date="2016-09-18T21:08:00Z"/>
          <w:rFonts w:ascii="Courier New" w:hAnsi="Courier New" w:cs="Courier New"/>
          <w:i/>
          <w:noProof/>
          <w:sz w:val="16"/>
          <w:szCs w:val="16"/>
          <w:lang w:val="en-GB"/>
        </w:rPr>
      </w:pPr>
      <w:del w:id="77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value="FULL"&gt;&lt;/enumeration&gt;</w:delText>
        </w:r>
      </w:del>
    </w:p>
    <w:p w:rsidR="00B11F14" w:rsidRPr="00B11F14" w:rsidDel="00482AC9" w:rsidRDefault="00B11F14" w:rsidP="00B11F14">
      <w:pPr>
        <w:shd w:val="clear" w:color="auto" w:fill="D9D9D9" w:themeFill="background1" w:themeFillShade="D9"/>
        <w:spacing w:after="0" w:line="240" w:lineRule="auto"/>
        <w:jc w:val="left"/>
        <w:rPr>
          <w:del w:id="774" w:author="Paróczi Zsolt" w:date="2016-09-18T21:08:00Z"/>
          <w:rFonts w:ascii="Courier New" w:hAnsi="Courier New" w:cs="Courier New"/>
          <w:i/>
          <w:noProof/>
          <w:sz w:val="16"/>
          <w:szCs w:val="16"/>
          <w:lang w:val="en-GB"/>
        </w:rPr>
      </w:pPr>
      <w:del w:id="77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value="CTX"&gt;&lt;/enumeration&gt;</w:delText>
        </w:r>
      </w:del>
    </w:p>
    <w:p w:rsidR="00B11F14" w:rsidRPr="00B11F14" w:rsidDel="00482AC9" w:rsidRDefault="00B11F14" w:rsidP="00B11F14">
      <w:pPr>
        <w:shd w:val="clear" w:color="auto" w:fill="D9D9D9" w:themeFill="background1" w:themeFillShade="D9"/>
        <w:spacing w:after="0" w:line="240" w:lineRule="auto"/>
        <w:jc w:val="left"/>
        <w:rPr>
          <w:del w:id="776" w:author="Paróczi Zsolt" w:date="2016-09-18T21:08:00Z"/>
          <w:rFonts w:ascii="Courier New" w:hAnsi="Courier New" w:cs="Courier New"/>
          <w:i/>
          <w:noProof/>
          <w:sz w:val="16"/>
          <w:szCs w:val="16"/>
          <w:lang w:val="en-GB"/>
        </w:rPr>
      </w:pPr>
      <w:del w:id="77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value="MIN"&gt;&lt;/enumeration&gt;</w:delText>
        </w:r>
      </w:del>
    </w:p>
    <w:p w:rsidR="00B11F14" w:rsidRPr="00B11F14" w:rsidDel="00482AC9" w:rsidRDefault="00B11F14" w:rsidP="00B11F14">
      <w:pPr>
        <w:shd w:val="clear" w:color="auto" w:fill="D9D9D9" w:themeFill="background1" w:themeFillShade="D9"/>
        <w:spacing w:after="0" w:line="240" w:lineRule="auto"/>
        <w:jc w:val="left"/>
        <w:rPr>
          <w:del w:id="778" w:author="Paróczi Zsolt" w:date="2016-09-18T21:08:00Z"/>
          <w:rFonts w:ascii="Courier New" w:hAnsi="Courier New" w:cs="Courier New"/>
          <w:i/>
          <w:noProof/>
          <w:sz w:val="16"/>
          <w:szCs w:val="16"/>
          <w:lang w:val="en-GB"/>
        </w:rPr>
      </w:pPr>
      <w:del w:id="77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&lt;/restriction&gt;</w:delText>
        </w:r>
      </w:del>
    </w:p>
    <w:p w:rsidR="00B11F14" w:rsidRPr="00B11F14" w:rsidDel="00482AC9" w:rsidRDefault="00B11F14" w:rsidP="00B11F14">
      <w:pPr>
        <w:shd w:val="clear" w:color="auto" w:fill="D9D9D9" w:themeFill="background1" w:themeFillShade="D9"/>
        <w:spacing w:after="0" w:line="240" w:lineRule="auto"/>
        <w:jc w:val="left"/>
        <w:rPr>
          <w:del w:id="780" w:author="Paróczi Zsolt" w:date="2016-09-18T21:08:00Z"/>
          <w:rFonts w:ascii="Courier New" w:hAnsi="Courier New" w:cs="Courier New"/>
          <w:i/>
          <w:noProof/>
          <w:sz w:val="16"/>
          <w:szCs w:val="16"/>
          <w:lang w:val="en-GB"/>
        </w:rPr>
      </w:pPr>
      <w:del w:id="78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782" w:author="Paróczi Zsolt" w:date="2016-09-18T21:08:00Z"/>
          <w:rFonts w:ascii="Courier New" w:hAnsi="Courier New" w:cs="Courier New"/>
          <w:i/>
          <w:noProof/>
          <w:sz w:val="16"/>
          <w:szCs w:val="16"/>
          <w:lang w:val="en-GB"/>
        </w:rPr>
      </w:pPr>
      <w:del w:id="78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84" w:author="Paróczi Zsolt" w:date="2016-09-18T21:08:00Z"/>
          <w:rFonts w:ascii="Courier New" w:hAnsi="Courier New" w:cs="Courier New"/>
          <w:i/>
          <w:noProof/>
          <w:sz w:val="16"/>
          <w:szCs w:val="16"/>
          <w:lang w:val="en-GB"/>
        </w:rPr>
      </w:pPr>
      <w:del w:id="78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86" w:author="Paróczi Zsolt" w:date="2016-09-18T21:08:00Z"/>
          <w:rFonts w:ascii="Courier New" w:hAnsi="Courier New" w:cs="Courier New"/>
          <w:i/>
          <w:noProof/>
          <w:sz w:val="16"/>
          <w:szCs w:val="16"/>
          <w:lang w:val="en-GB"/>
        </w:rPr>
      </w:pPr>
      <w:del w:id="787" w:author="Paróczi Zsolt" w:date="2016-09-18T21:08:00Z">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788"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789" w:author="Paróczi Zsolt" w:date="2016-09-18T21:08:00Z"/>
          <w:rFonts w:ascii="Courier New" w:hAnsi="Courier New" w:cs="Courier New"/>
          <w:i/>
          <w:noProof/>
          <w:sz w:val="16"/>
          <w:szCs w:val="16"/>
          <w:lang w:val="en-GB"/>
        </w:rPr>
      </w:pPr>
      <w:del w:id="790" w:author="Paróczi Zsolt" w:date="2016-09-18T21:08:00Z">
        <w:r w:rsidRPr="00B11F14" w:rsidDel="00482AC9">
          <w:rPr>
            <w:rFonts w:ascii="Courier New" w:hAnsi="Courier New" w:cs="Courier New"/>
            <w:i/>
            <w:noProof/>
            <w:sz w:val="16"/>
            <w:szCs w:val="16"/>
            <w:lang w:val="en-GB"/>
          </w:rPr>
          <w:tab/>
          <w:delText>&lt;complexType name="LwiConsumer"&gt;</w:delText>
        </w:r>
      </w:del>
    </w:p>
    <w:p w:rsidR="00B11F14" w:rsidRPr="00B11F14" w:rsidDel="00482AC9" w:rsidRDefault="00B11F14" w:rsidP="00B11F14">
      <w:pPr>
        <w:shd w:val="clear" w:color="auto" w:fill="D9D9D9" w:themeFill="background1" w:themeFillShade="D9"/>
        <w:spacing w:after="0" w:line="240" w:lineRule="auto"/>
        <w:jc w:val="left"/>
        <w:rPr>
          <w:del w:id="791" w:author="Paróczi Zsolt" w:date="2016-09-18T21:08:00Z"/>
          <w:rFonts w:ascii="Courier New" w:hAnsi="Courier New" w:cs="Courier New"/>
          <w:i/>
          <w:noProof/>
          <w:sz w:val="16"/>
          <w:szCs w:val="16"/>
          <w:lang w:val="en-GB"/>
        </w:rPr>
      </w:pPr>
      <w:del w:id="79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793" w:author="Paróczi Zsolt" w:date="2016-09-18T21:08:00Z"/>
          <w:rFonts w:ascii="Courier New" w:hAnsi="Courier New" w:cs="Courier New"/>
          <w:i/>
          <w:noProof/>
          <w:sz w:val="16"/>
          <w:szCs w:val="16"/>
          <w:lang w:val="en-GB"/>
        </w:rPr>
      </w:pPr>
      <w:del w:id="794"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name="name" type="string"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795" w:author="Paróczi Zsolt" w:date="2016-09-18T21:08:00Z"/>
          <w:rFonts w:ascii="Courier New" w:hAnsi="Courier New" w:cs="Courier New"/>
          <w:i/>
          <w:noProof/>
          <w:sz w:val="16"/>
          <w:szCs w:val="16"/>
          <w:lang w:val="en-GB"/>
        </w:rPr>
      </w:pPr>
      <w:del w:id="796"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797" w:author="Paróczi Zsolt" w:date="2016-09-18T21:08:00Z"/>
          <w:rFonts w:ascii="Courier New" w:hAnsi="Courier New" w:cs="Courier New"/>
          <w:i/>
          <w:noProof/>
          <w:sz w:val="16"/>
          <w:szCs w:val="16"/>
          <w:lang w:val="en-GB"/>
        </w:rPr>
      </w:pPr>
      <w:del w:id="798"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name="password" type="string" minOccurs="0"</w:delText>
        </w:r>
      </w:del>
    </w:p>
    <w:p w:rsidR="00B11F14" w:rsidRPr="00B11F14" w:rsidDel="00482AC9" w:rsidRDefault="00B11F14" w:rsidP="00B11F14">
      <w:pPr>
        <w:shd w:val="clear" w:color="auto" w:fill="D9D9D9" w:themeFill="background1" w:themeFillShade="D9"/>
        <w:spacing w:after="0" w:line="240" w:lineRule="auto"/>
        <w:jc w:val="left"/>
        <w:rPr>
          <w:del w:id="799" w:author="Paróczi Zsolt" w:date="2016-09-18T21:08:00Z"/>
          <w:rFonts w:ascii="Courier New" w:hAnsi="Courier New" w:cs="Courier New"/>
          <w:i/>
          <w:noProof/>
          <w:sz w:val="16"/>
          <w:szCs w:val="16"/>
          <w:lang w:val="en-GB"/>
        </w:rPr>
      </w:pPr>
      <w:del w:id="800"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maxOccurs="1"&gt;&lt;/element&gt;</w:delText>
        </w:r>
      </w:del>
    </w:p>
    <w:p w:rsidR="00B11F14" w:rsidRPr="00B11F14" w:rsidDel="00482AC9" w:rsidRDefault="00B11F14" w:rsidP="00B11F14">
      <w:pPr>
        <w:shd w:val="clear" w:color="auto" w:fill="D9D9D9" w:themeFill="background1" w:themeFillShade="D9"/>
        <w:spacing w:after="0" w:line="240" w:lineRule="auto"/>
        <w:jc w:val="left"/>
        <w:rPr>
          <w:del w:id="801" w:author="Paróczi Zsolt" w:date="2016-09-18T21:08:00Z"/>
          <w:rFonts w:ascii="Courier New" w:hAnsi="Courier New" w:cs="Courier New"/>
          <w:i/>
          <w:noProof/>
          <w:sz w:val="16"/>
          <w:szCs w:val="16"/>
          <w:lang w:val="en-GB"/>
        </w:rPr>
      </w:pPr>
      <w:del w:id="802"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03" w:author="Paróczi Zsolt" w:date="2016-09-18T21:08:00Z"/>
          <w:rFonts w:ascii="Courier New" w:hAnsi="Courier New" w:cs="Courier New"/>
          <w:i/>
          <w:noProof/>
          <w:sz w:val="16"/>
          <w:szCs w:val="16"/>
          <w:lang w:val="en-GB"/>
        </w:rPr>
      </w:pPr>
      <w:del w:id="804" w:author="Paróczi Zsolt" w:date="2016-09-18T21:08:00Z">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805"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806" w:author="Paróczi Zsolt" w:date="2016-09-18T21:08:00Z"/>
          <w:rFonts w:ascii="Courier New" w:hAnsi="Courier New" w:cs="Courier New"/>
          <w:i/>
          <w:noProof/>
          <w:sz w:val="16"/>
          <w:szCs w:val="16"/>
          <w:lang w:val="en-GB"/>
        </w:rPr>
      </w:pPr>
      <w:del w:id="807" w:author="Paróczi Zsolt" w:date="2016-09-18T21:08:00Z">
        <w:r w:rsidRPr="00B11F14" w:rsidDel="00482AC9">
          <w:rPr>
            <w:rFonts w:ascii="Courier New" w:hAnsi="Courier New" w:cs="Courier New"/>
            <w:i/>
            <w:noProof/>
            <w:sz w:val="16"/>
            <w:szCs w:val="16"/>
            <w:lang w:val="en-GB"/>
          </w:rPr>
          <w:tab/>
          <w:delText>&lt;complexType name="LwiService"&gt;</w:delText>
        </w:r>
      </w:del>
    </w:p>
    <w:p w:rsidR="00B11F14" w:rsidRPr="00B11F14" w:rsidDel="00482AC9" w:rsidRDefault="00B11F14" w:rsidP="00B11F14">
      <w:pPr>
        <w:shd w:val="clear" w:color="auto" w:fill="D9D9D9" w:themeFill="background1" w:themeFillShade="D9"/>
        <w:spacing w:after="0" w:line="240" w:lineRule="auto"/>
        <w:jc w:val="left"/>
        <w:rPr>
          <w:del w:id="808" w:author="Paróczi Zsolt" w:date="2016-09-18T21:08:00Z"/>
          <w:rFonts w:ascii="Courier New" w:hAnsi="Courier New" w:cs="Courier New"/>
          <w:i/>
          <w:noProof/>
          <w:sz w:val="16"/>
          <w:szCs w:val="16"/>
          <w:lang w:val="en-GB"/>
        </w:rPr>
      </w:pPr>
      <w:del w:id="80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10" w:author="Paróczi Zsolt" w:date="2016-09-18T21:08:00Z"/>
          <w:rFonts w:ascii="Courier New" w:hAnsi="Courier New" w:cs="Courier New"/>
          <w:i/>
          <w:noProof/>
          <w:sz w:val="16"/>
          <w:szCs w:val="16"/>
          <w:lang w:val="en-GB"/>
        </w:rPr>
      </w:pPr>
      <w:del w:id="81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name="name" type="string"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12" w:author="Paróczi Zsolt" w:date="2016-09-18T21:08:00Z"/>
          <w:rFonts w:ascii="Courier New" w:hAnsi="Courier New" w:cs="Courier New"/>
          <w:i/>
          <w:noProof/>
          <w:sz w:val="16"/>
          <w:szCs w:val="16"/>
          <w:lang w:val="en-GB"/>
        </w:rPr>
      </w:pPr>
      <w:del w:id="81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14" w:author="Paróczi Zsolt" w:date="2016-09-18T21:08:00Z"/>
          <w:rFonts w:ascii="Courier New" w:hAnsi="Courier New" w:cs="Courier New"/>
          <w:i/>
          <w:noProof/>
          <w:sz w:val="16"/>
          <w:szCs w:val="16"/>
          <w:lang w:val="en-GB"/>
        </w:rPr>
      </w:pPr>
      <w:del w:id="81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name="businessService" type="string" minOccurs="1"</w:delText>
        </w:r>
      </w:del>
    </w:p>
    <w:p w:rsidR="00B11F14" w:rsidRPr="00B11F14" w:rsidDel="00482AC9" w:rsidRDefault="00B11F14" w:rsidP="00B11F14">
      <w:pPr>
        <w:shd w:val="clear" w:color="auto" w:fill="D9D9D9" w:themeFill="background1" w:themeFillShade="D9"/>
        <w:spacing w:after="0" w:line="240" w:lineRule="auto"/>
        <w:jc w:val="left"/>
        <w:rPr>
          <w:del w:id="816" w:author="Paróczi Zsolt" w:date="2016-09-18T21:08:00Z"/>
          <w:rFonts w:ascii="Courier New" w:hAnsi="Courier New" w:cs="Courier New"/>
          <w:i/>
          <w:noProof/>
          <w:sz w:val="16"/>
          <w:szCs w:val="16"/>
          <w:lang w:val="en-GB"/>
        </w:rPr>
      </w:pPr>
      <w:del w:id="81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maxOccurs="1"&gt;</w:delText>
        </w:r>
      </w:del>
    </w:p>
    <w:p w:rsidR="00B11F14" w:rsidRPr="00B11F14" w:rsidDel="00482AC9" w:rsidRDefault="00B11F14" w:rsidP="00B11F14">
      <w:pPr>
        <w:shd w:val="clear" w:color="auto" w:fill="D9D9D9" w:themeFill="background1" w:themeFillShade="D9"/>
        <w:spacing w:after="0" w:line="240" w:lineRule="auto"/>
        <w:jc w:val="left"/>
        <w:rPr>
          <w:del w:id="818" w:author="Paróczi Zsolt" w:date="2016-09-18T21:08:00Z"/>
          <w:rFonts w:ascii="Courier New" w:hAnsi="Courier New" w:cs="Courier New"/>
          <w:i/>
          <w:noProof/>
          <w:sz w:val="16"/>
          <w:szCs w:val="16"/>
          <w:lang w:val="en-GB"/>
        </w:rPr>
      </w:pPr>
      <w:del w:id="81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20" w:author="Paróczi Zsolt" w:date="2016-09-18T21:08:00Z"/>
          <w:rFonts w:ascii="Courier New" w:hAnsi="Courier New" w:cs="Courier New"/>
          <w:i/>
          <w:noProof/>
          <w:sz w:val="16"/>
          <w:szCs w:val="16"/>
          <w:lang w:val="en-GB"/>
        </w:rPr>
      </w:pPr>
      <w:del w:id="82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name="validationType"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22" w:author="Paróczi Zsolt" w:date="2016-09-18T21:08:00Z"/>
          <w:rFonts w:ascii="Courier New" w:hAnsi="Courier New" w:cs="Courier New"/>
          <w:i/>
          <w:noProof/>
          <w:sz w:val="16"/>
          <w:szCs w:val="16"/>
          <w:lang w:val="en-GB"/>
        </w:rPr>
      </w:pPr>
      <w:del w:id="82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824" w:author="Paróczi Zsolt" w:date="2016-09-18T21:08:00Z"/>
          <w:rFonts w:ascii="Courier New" w:hAnsi="Courier New" w:cs="Courier New"/>
          <w:i/>
          <w:noProof/>
          <w:sz w:val="16"/>
          <w:szCs w:val="16"/>
          <w:lang w:val="en-GB"/>
        </w:rPr>
      </w:pPr>
      <w:del w:id="82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 base="string"&gt;</w:delText>
        </w:r>
      </w:del>
    </w:p>
    <w:p w:rsidR="00B11F14" w:rsidRPr="00B11F14" w:rsidDel="00482AC9" w:rsidRDefault="00B11F14" w:rsidP="00B11F14">
      <w:pPr>
        <w:shd w:val="clear" w:color="auto" w:fill="D9D9D9" w:themeFill="background1" w:themeFillShade="D9"/>
        <w:spacing w:after="0" w:line="240" w:lineRule="auto"/>
        <w:jc w:val="left"/>
        <w:rPr>
          <w:del w:id="826" w:author="Paróczi Zsolt" w:date="2016-09-18T21:08:00Z"/>
          <w:rFonts w:ascii="Courier New" w:hAnsi="Courier New" w:cs="Courier New"/>
          <w:i/>
          <w:noProof/>
          <w:sz w:val="16"/>
          <w:szCs w:val="16"/>
          <w:lang w:val="en-GB"/>
        </w:rPr>
      </w:pPr>
      <w:del w:id="82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value="CTX"&gt;&lt;/enumeration&gt;</w:delText>
        </w:r>
      </w:del>
    </w:p>
    <w:p w:rsidR="00B11F14" w:rsidRPr="00B11F14" w:rsidDel="00482AC9" w:rsidRDefault="00B11F14" w:rsidP="00B11F14">
      <w:pPr>
        <w:shd w:val="clear" w:color="auto" w:fill="D9D9D9" w:themeFill="background1" w:themeFillShade="D9"/>
        <w:spacing w:after="0" w:line="240" w:lineRule="auto"/>
        <w:jc w:val="left"/>
        <w:rPr>
          <w:del w:id="828" w:author="Paróczi Zsolt" w:date="2016-09-18T21:08:00Z"/>
          <w:rFonts w:ascii="Courier New" w:hAnsi="Courier New" w:cs="Courier New"/>
          <w:i/>
          <w:noProof/>
          <w:sz w:val="16"/>
          <w:szCs w:val="16"/>
          <w:lang w:val="en-GB"/>
        </w:rPr>
      </w:pPr>
      <w:del w:id="82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value="MSG"&gt;&lt;/enumeration&gt;</w:delText>
        </w:r>
      </w:del>
    </w:p>
    <w:p w:rsidR="00B11F14" w:rsidRPr="00B11F14" w:rsidDel="00482AC9" w:rsidRDefault="00B11F14" w:rsidP="00B11F14">
      <w:pPr>
        <w:shd w:val="clear" w:color="auto" w:fill="D9D9D9" w:themeFill="background1" w:themeFillShade="D9"/>
        <w:spacing w:after="0" w:line="240" w:lineRule="auto"/>
        <w:jc w:val="left"/>
        <w:rPr>
          <w:del w:id="830" w:author="Paróczi Zsolt" w:date="2016-09-18T21:08:00Z"/>
          <w:rFonts w:ascii="Courier New" w:hAnsi="Courier New" w:cs="Courier New"/>
          <w:i/>
          <w:noProof/>
          <w:sz w:val="16"/>
          <w:szCs w:val="16"/>
          <w:lang w:val="en-GB"/>
        </w:rPr>
      </w:pPr>
      <w:del w:id="83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 value="NO"&gt;&lt;/enumeration&gt;</w:delText>
        </w:r>
      </w:del>
    </w:p>
    <w:p w:rsidR="00B11F14" w:rsidRPr="00B11F14" w:rsidDel="00482AC9" w:rsidRDefault="00B11F14" w:rsidP="00B11F14">
      <w:pPr>
        <w:shd w:val="clear" w:color="auto" w:fill="D9D9D9" w:themeFill="background1" w:themeFillShade="D9"/>
        <w:spacing w:after="0" w:line="240" w:lineRule="auto"/>
        <w:jc w:val="left"/>
        <w:rPr>
          <w:del w:id="832" w:author="Paróczi Zsolt" w:date="2016-09-18T21:08:00Z"/>
          <w:rFonts w:ascii="Courier New" w:hAnsi="Courier New" w:cs="Courier New"/>
          <w:i/>
          <w:noProof/>
          <w:sz w:val="16"/>
          <w:szCs w:val="16"/>
          <w:lang w:val="en-GB"/>
        </w:rPr>
      </w:pPr>
      <w:del w:id="83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&lt;/restriction&gt;</w:delText>
        </w:r>
      </w:del>
    </w:p>
    <w:p w:rsidR="00B11F14" w:rsidRPr="00B11F14" w:rsidDel="00482AC9" w:rsidRDefault="00B11F14" w:rsidP="00B11F14">
      <w:pPr>
        <w:shd w:val="clear" w:color="auto" w:fill="D9D9D9" w:themeFill="background1" w:themeFillShade="D9"/>
        <w:spacing w:after="0" w:line="240" w:lineRule="auto"/>
        <w:jc w:val="left"/>
        <w:rPr>
          <w:del w:id="834" w:author="Paróczi Zsolt" w:date="2016-09-18T21:08:00Z"/>
          <w:rFonts w:ascii="Courier New" w:hAnsi="Courier New" w:cs="Courier New"/>
          <w:i/>
          <w:noProof/>
          <w:sz w:val="16"/>
          <w:szCs w:val="16"/>
          <w:lang w:val="en-GB"/>
        </w:rPr>
      </w:pPr>
      <w:del w:id="83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836" w:author="Paróczi Zsolt" w:date="2016-09-18T21:08:00Z"/>
          <w:rFonts w:ascii="Courier New" w:hAnsi="Courier New" w:cs="Courier New"/>
          <w:i/>
          <w:noProof/>
          <w:sz w:val="16"/>
          <w:szCs w:val="16"/>
          <w:lang w:val="en-GB"/>
        </w:rPr>
      </w:pPr>
      <w:del w:id="83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38" w:author="Paróczi Zsolt" w:date="2016-09-18T21:08:00Z"/>
          <w:rFonts w:ascii="Courier New" w:hAnsi="Courier New" w:cs="Courier New"/>
          <w:i/>
          <w:noProof/>
          <w:sz w:val="16"/>
          <w:szCs w:val="16"/>
          <w:lang w:val="en-GB"/>
        </w:rPr>
      </w:pPr>
      <w:del w:id="83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name="maxRequests" type="int" minOccurs="1"</w:delText>
        </w:r>
      </w:del>
    </w:p>
    <w:p w:rsidR="00B11F14" w:rsidRPr="00B11F14" w:rsidDel="00482AC9" w:rsidRDefault="00B11F14" w:rsidP="00B11F14">
      <w:pPr>
        <w:shd w:val="clear" w:color="auto" w:fill="D9D9D9" w:themeFill="background1" w:themeFillShade="D9"/>
        <w:spacing w:after="0" w:line="240" w:lineRule="auto"/>
        <w:jc w:val="left"/>
        <w:rPr>
          <w:del w:id="840" w:author="Paróczi Zsolt" w:date="2016-09-18T21:08:00Z"/>
          <w:rFonts w:ascii="Courier New" w:hAnsi="Courier New" w:cs="Courier New"/>
          <w:i/>
          <w:noProof/>
          <w:sz w:val="16"/>
          <w:szCs w:val="16"/>
          <w:lang w:val="en-GB"/>
        </w:rPr>
      </w:pPr>
      <w:del w:id="84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maxOccurs="1"&gt;</w:delText>
        </w:r>
      </w:del>
    </w:p>
    <w:p w:rsidR="00B11F14" w:rsidRPr="00B11F14" w:rsidDel="00482AC9" w:rsidRDefault="00B11F14" w:rsidP="00B11F14">
      <w:pPr>
        <w:shd w:val="clear" w:color="auto" w:fill="D9D9D9" w:themeFill="background1" w:themeFillShade="D9"/>
        <w:spacing w:after="0" w:line="240" w:lineRule="auto"/>
        <w:jc w:val="left"/>
        <w:rPr>
          <w:del w:id="842" w:author="Paróczi Zsolt" w:date="2016-09-18T21:08:00Z"/>
          <w:rFonts w:ascii="Courier New" w:hAnsi="Courier New" w:cs="Courier New"/>
          <w:i/>
          <w:noProof/>
          <w:sz w:val="16"/>
          <w:szCs w:val="16"/>
          <w:lang w:val="en-GB"/>
        </w:rPr>
      </w:pPr>
      <w:del w:id="84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44" w:author="Paróczi Zsolt" w:date="2016-09-18T21:08:00Z"/>
          <w:rFonts w:ascii="Courier New" w:hAnsi="Courier New" w:cs="Courier New"/>
          <w:i/>
          <w:noProof/>
          <w:sz w:val="16"/>
          <w:szCs w:val="16"/>
          <w:lang w:val="en-GB"/>
        </w:rPr>
      </w:pPr>
      <w:del w:id="84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name="requestQueueLength" type="int" minOccurs="1"</w:delText>
        </w:r>
      </w:del>
    </w:p>
    <w:p w:rsidR="00B11F14" w:rsidRPr="00B11F14" w:rsidDel="00482AC9" w:rsidRDefault="00B11F14" w:rsidP="00B11F14">
      <w:pPr>
        <w:shd w:val="clear" w:color="auto" w:fill="D9D9D9" w:themeFill="background1" w:themeFillShade="D9"/>
        <w:spacing w:after="0" w:line="240" w:lineRule="auto"/>
        <w:jc w:val="left"/>
        <w:rPr>
          <w:del w:id="846" w:author="Paróczi Zsolt" w:date="2016-09-18T21:08:00Z"/>
          <w:rFonts w:ascii="Courier New" w:hAnsi="Courier New" w:cs="Courier New"/>
          <w:i/>
          <w:noProof/>
          <w:sz w:val="16"/>
          <w:szCs w:val="16"/>
          <w:lang w:val="en-GB"/>
        </w:rPr>
      </w:pPr>
      <w:del w:id="84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maxOccurs="1"&gt;</w:delText>
        </w:r>
      </w:del>
    </w:p>
    <w:p w:rsidR="00B11F14" w:rsidRPr="00B11F14" w:rsidDel="00482AC9" w:rsidRDefault="00B11F14" w:rsidP="00B11F14">
      <w:pPr>
        <w:shd w:val="clear" w:color="auto" w:fill="D9D9D9" w:themeFill="background1" w:themeFillShade="D9"/>
        <w:spacing w:after="0" w:line="240" w:lineRule="auto"/>
        <w:jc w:val="left"/>
        <w:rPr>
          <w:del w:id="848" w:author="Paróczi Zsolt" w:date="2016-09-18T21:08:00Z"/>
          <w:rFonts w:ascii="Courier New" w:hAnsi="Courier New" w:cs="Courier New"/>
          <w:i/>
          <w:noProof/>
          <w:sz w:val="16"/>
          <w:szCs w:val="16"/>
          <w:lang w:val="en-GB"/>
        </w:rPr>
      </w:pPr>
      <w:del w:id="84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50" w:author="Paróczi Zsolt" w:date="2016-09-18T21:08:00Z"/>
          <w:rFonts w:ascii="Courier New" w:hAnsi="Courier New" w:cs="Courier New"/>
          <w:i/>
          <w:noProof/>
          <w:sz w:val="16"/>
          <w:szCs w:val="16"/>
          <w:lang w:val="en-GB"/>
        </w:rPr>
      </w:pPr>
      <w:del w:id="85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name="allowedConsumers"&gt;</w:delText>
        </w:r>
      </w:del>
    </w:p>
    <w:p w:rsidR="00B11F14" w:rsidRPr="00B11F14" w:rsidDel="00482AC9" w:rsidRDefault="00B11F14" w:rsidP="00B11F14">
      <w:pPr>
        <w:shd w:val="clear" w:color="auto" w:fill="D9D9D9" w:themeFill="background1" w:themeFillShade="D9"/>
        <w:spacing w:after="0" w:line="240" w:lineRule="auto"/>
        <w:jc w:val="left"/>
        <w:rPr>
          <w:del w:id="852" w:author="Paróczi Zsolt" w:date="2016-09-18T21:08:00Z"/>
          <w:rFonts w:ascii="Courier New" w:hAnsi="Courier New" w:cs="Courier New"/>
          <w:i/>
          <w:noProof/>
          <w:sz w:val="16"/>
          <w:szCs w:val="16"/>
          <w:lang w:val="en-GB"/>
        </w:rPr>
      </w:pPr>
      <w:del w:id="85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854" w:author="Paróczi Zsolt" w:date="2016-09-18T21:08:00Z"/>
          <w:rFonts w:ascii="Courier New" w:hAnsi="Courier New" w:cs="Courier New"/>
          <w:i/>
          <w:noProof/>
          <w:sz w:val="16"/>
          <w:szCs w:val="16"/>
          <w:lang w:val="en-GB"/>
        </w:rPr>
      </w:pPr>
      <w:del w:id="85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56" w:author="Paróczi Zsolt" w:date="2016-09-18T21:08:00Z"/>
          <w:rFonts w:ascii="Courier New" w:hAnsi="Courier New" w:cs="Courier New"/>
          <w:i/>
          <w:noProof/>
          <w:sz w:val="16"/>
          <w:szCs w:val="16"/>
          <w:lang w:val="en-GB"/>
        </w:rPr>
      </w:pPr>
      <w:del w:id="85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name="consumerName" type="string" minOccurs="0"</w:delText>
        </w:r>
      </w:del>
    </w:p>
    <w:p w:rsidR="00B11F14" w:rsidRPr="00B11F14" w:rsidDel="00482AC9" w:rsidRDefault="00B11F14" w:rsidP="00B11F14">
      <w:pPr>
        <w:shd w:val="clear" w:color="auto" w:fill="D9D9D9" w:themeFill="background1" w:themeFillShade="D9"/>
        <w:spacing w:after="0" w:line="240" w:lineRule="auto"/>
        <w:jc w:val="left"/>
        <w:rPr>
          <w:del w:id="858" w:author="Paróczi Zsolt" w:date="2016-09-18T21:08:00Z"/>
          <w:rFonts w:ascii="Courier New" w:hAnsi="Courier New" w:cs="Courier New"/>
          <w:i/>
          <w:noProof/>
          <w:sz w:val="16"/>
          <w:szCs w:val="16"/>
          <w:lang w:val="en-GB"/>
        </w:rPr>
      </w:pPr>
      <w:del w:id="859"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maxOccurs="unbounded"&gt;&lt;/element&gt;</w:delText>
        </w:r>
      </w:del>
    </w:p>
    <w:p w:rsidR="00B11F14" w:rsidRPr="00B11F14" w:rsidDel="00482AC9" w:rsidRDefault="00B11F14" w:rsidP="00B11F14">
      <w:pPr>
        <w:shd w:val="clear" w:color="auto" w:fill="D9D9D9" w:themeFill="background1" w:themeFillShade="D9"/>
        <w:spacing w:after="0" w:line="240" w:lineRule="auto"/>
        <w:jc w:val="left"/>
        <w:rPr>
          <w:del w:id="860" w:author="Paróczi Zsolt" w:date="2016-09-18T21:08:00Z"/>
          <w:rFonts w:ascii="Courier New" w:hAnsi="Courier New" w:cs="Courier New"/>
          <w:i/>
          <w:noProof/>
          <w:sz w:val="16"/>
          <w:szCs w:val="16"/>
          <w:lang w:val="en-GB"/>
        </w:rPr>
      </w:pPr>
      <w:del w:id="861"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62" w:author="Paróczi Zsolt" w:date="2016-09-18T21:08:00Z"/>
          <w:rFonts w:ascii="Courier New" w:hAnsi="Courier New" w:cs="Courier New"/>
          <w:i/>
          <w:noProof/>
          <w:sz w:val="16"/>
          <w:szCs w:val="16"/>
          <w:lang w:val="en-GB"/>
        </w:rPr>
      </w:pPr>
      <w:del w:id="863"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864" w:author="Paróczi Zsolt" w:date="2016-09-18T21:08:00Z"/>
          <w:rFonts w:ascii="Courier New" w:hAnsi="Courier New" w:cs="Courier New"/>
          <w:i/>
          <w:noProof/>
          <w:sz w:val="16"/>
          <w:szCs w:val="16"/>
          <w:lang w:val="en-GB"/>
        </w:rPr>
      </w:pPr>
      <w:del w:id="865"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66" w:author="Paróczi Zsolt" w:date="2016-09-18T21:08:00Z"/>
          <w:rFonts w:ascii="Courier New" w:hAnsi="Courier New" w:cs="Courier New"/>
          <w:i/>
          <w:noProof/>
          <w:sz w:val="16"/>
          <w:szCs w:val="16"/>
          <w:lang w:val="en-GB"/>
        </w:rPr>
      </w:pPr>
      <w:del w:id="867" w:author="Paróczi Zsolt" w:date="2016-09-18T21:08:00Z">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68" w:author="Paróczi Zsolt" w:date="2016-09-18T21:08:00Z"/>
          <w:rFonts w:ascii="Courier New" w:hAnsi="Courier New" w:cs="Courier New"/>
          <w:i/>
          <w:noProof/>
          <w:sz w:val="16"/>
          <w:szCs w:val="16"/>
          <w:lang w:val="en-GB"/>
        </w:rPr>
      </w:pPr>
      <w:del w:id="869" w:author="Paróczi Zsolt" w:date="2016-09-18T21:08:00Z">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870"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871" w:author="Paróczi Zsolt" w:date="2016-09-18T21:08:00Z"/>
          <w:rFonts w:ascii="Courier New" w:hAnsi="Courier New" w:cs="Courier New"/>
          <w:i/>
          <w:noProof/>
          <w:sz w:val="16"/>
          <w:szCs w:val="16"/>
          <w:lang w:val="en-GB"/>
        </w:rPr>
      </w:pPr>
      <w:del w:id="872" w:author="Paróczi Zsolt" w:date="2016-09-18T21:08:00Z">
        <w:r w:rsidRPr="00B11F14" w:rsidDel="00482AC9">
          <w:rPr>
            <w:rFonts w:ascii="Courier New" w:hAnsi="Courier New" w:cs="Courier New"/>
            <w:i/>
            <w:noProof/>
            <w:sz w:val="16"/>
            <w:szCs w:val="16"/>
            <w:lang w:val="en-GB"/>
          </w:rPr>
          <w:tab/>
          <w:delText>&lt;element name="lwiConfiguration" type="tns:LwiConfiguration"&gt;&lt;/element&gt;</w:delText>
        </w:r>
      </w:del>
    </w:p>
    <w:p w:rsidR="00B11F14" w:rsidRPr="00B11F14" w:rsidDel="00482AC9" w:rsidRDefault="00B11F14" w:rsidP="00B11F14">
      <w:pPr>
        <w:shd w:val="clear" w:color="auto" w:fill="D9D9D9" w:themeFill="background1" w:themeFillShade="D9"/>
        <w:spacing w:after="0" w:line="240" w:lineRule="auto"/>
        <w:jc w:val="left"/>
        <w:rPr>
          <w:del w:id="873" w:author="Paróczi Zsolt" w:date="2016-09-18T21:08:00Z"/>
          <w:rFonts w:ascii="Courier New" w:hAnsi="Courier New" w:cs="Courier New"/>
          <w:i/>
          <w:noProof/>
          <w:sz w:val="16"/>
          <w:szCs w:val="16"/>
          <w:lang w:val="en-GB"/>
        </w:rPr>
      </w:pPr>
    </w:p>
    <w:p w:rsidR="00B11F14" w:rsidRPr="00B11F14" w:rsidDel="00482AC9" w:rsidRDefault="00B11F14" w:rsidP="00B11F14">
      <w:pPr>
        <w:shd w:val="clear" w:color="auto" w:fill="D9D9D9" w:themeFill="background1" w:themeFillShade="D9"/>
        <w:spacing w:after="0" w:line="240" w:lineRule="auto"/>
        <w:jc w:val="left"/>
        <w:rPr>
          <w:del w:id="874" w:author="Paróczi Zsolt" w:date="2016-09-18T21:08:00Z"/>
          <w:rFonts w:ascii="Courier New" w:hAnsi="Courier New" w:cs="Courier New"/>
          <w:i/>
          <w:noProof/>
          <w:sz w:val="16"/>
          <w:szCs w:val="16"/>
          <w:lang w:val="en-GB"/>
        </w:rPr>
      </w:pPr>
      <w:del w:id="875" w:author="Paróczi Zsolt" w:date="2016-09-18T21:08:00Z">
        <w:r w:rsidRPr="00B11F14" w:rsidDel="00482AC9">
          <w:rPr>
            <w:rFonts w:ascii="Courier New" w:hAnsi="Courier New" w:cs="Courier New"/>
            <w:i/>
            <w:noProof/>
            <w:sz w:val="16"/>
            <w:szCs w:val="16"/>
            <w:lang w:val="en-GB"/>
          </w:rPr>
          <w:delText xml:space="preserve">    &lt;complexType name="LwiProvider"&gt;</w:delText>
        </w:r>
      </w:del>
    </w:p>
    <w:p w:rsidR="00B11F14" w:rsidRPr="00B11F14" w:rsidDel="00482AC9" w:rsidRDefault="00B11F14" w:rsidP="00B11F14">
      <w:pPr>
        <w:shd w:val="clear" w:color="auto" w:fill="D9D9D9" w:themeFill="background1" w:themeFillShade="D9"/>
        <w:spacing w:after="0" w:line="240" w:lineRule="auto"/>
        <w:jc w:val="left"/>
        <w:rPr>
          <w:del w:id="876" w:author="Paróczi Zsolt" w:date="2016-09-18T21:08:00Z"/>
          <w:rFonts w:ascii="Courier New" w:hAnsi="Courier New" w:cs="Courier New"/>
          <w:i/>
          <w:noProof/>
          <w:sz w:val="16"/>
          <w:szCs w:val="16"/>
          <w:lang w:val="en-GB"/>
        </w:rPr>
      </w:pPr>
      <w:del w:id="87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878" w:author="Paróczi Zsolt" w:date="2016-09-18T21:08:00Z"/>
          <w:rFonts w:ascii="Courier New" w:hAnsi="Courier New" w:cs="Courier New"/>
          <w:i/>
          <w:noProof/>
          <w:sz w:val="16"/>
          <w:szCs w:val="16"/>
          <w:lang w:val="en-GB"/>
        </w:rPr>
      </w:pPr>
      <w:del w:id="87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name="name"</w:delText>
        </w:r>
      </w:del>
    </w:p>
    <w:p w:rsidR="00B11F14" w:rsidRPr="00B11F14" w:rsidDel="00482AC9" w:rsidRDefault="00B11F14" w:rsidP="00B11F14">
      <w:pPr>
        <w:shd w:val="clear" w:color="auto" w:fill="D9D9D9" w:themeFill="background1" w:themeFillShade="D9"/>
        <w:spacing w:after="0" w:line="240" w:lineRule="auto"/>
        <w:jc w:val="left"/>
        <w:rPr>
          <w:del w:id="880" w:author="Paróczi Zsolt" w:date="2016-09-18T21:08:00Z"/>
          <w:rFonts w:ascii="Courier New" w:hAnsi="Courier New" w:cs="Courier New"/>
          <w:i/>
          <w:noProof/>
          <w:sz w:val="16"/>
          <w:szCs w:val="16"/>
          <w:lang w:val="en-GB"/>
        </w:rPr>
      </w:pPr>
      <w:del w:id="88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type="string"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82" w:author="Paróczi Zsolt" w:date="2016-09-18T21:08:00Z"/>
          <w:rFonts w:ascii="Courier New" w:hAnsi="Courier New" w:cs="Courier New"/>
          <w:i/>
          <w:noProof/>
          <w:sz w:val="16"/>
          <w:szCs w:val="16"/>
          <w:lang w:val="en-GB"/>
        </w:rPr>
      </w:pPr>
      <w:del w:id="88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84" w:author="Paróczi Zsolt" w:date="2016-09-18T21:08:00Z"/>
          <w:rFonts w:ascii="Courier New" w:hAnsi="Courier New" w:cs="Courier New"/>
          <w:i/>
          <w:noProof/>
          <w:sz w:val="16"/>
          <w:szCs w:val="16"/>
          <w:lang w:val="en-GB"/>
        </w:rPr>
      </w:pPr>
      <w:del w:id="88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name="loadBalancerHost"</w:delText>
        </w:r>
      </w:del>
    </w:p>
    <w:p w:rsidR="00B11F14" w:rsidRPr="00B11F14" w:rsidDel="00482AC9" w:rsidRDefault="00B11F14" w:rsidP="00B11F14">
      <w:pPr>
        <w:shd w:val="clear" w:color="auto" w:fill="D9D9D9" w:themeFill="background1" w:themeFillShade="D9"/>
        <w:spacing w:after="0" w:line="240" w:lineRule="auto"/>
        <w:jc w:val="left"/>
        <w:rPr>
          <w:del w:id="886" w:author="Paróczi Zsolt" w:date="2016-09-18T21:08:00Z"/>
          <w:rFonts w:ascii="Courier New" w:hAnsi="Courier New" w:cs="Courier New"/>
          <w:i/>
          <w:noProof/>
          <w:sz w:val="16"/>
          <w:szCs w:val="16"/>
          <w:lang w:val="en-GB"/>
        </w:rPr>
      </w:pPr>
      <w:del w:id="88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type="string"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88" w:author="Paróczi Zsolt" w:date="2016-09-18T21:08:00Z"/>
          <w:rFonts w:ascii="Courier New" w:hAnsi="Courier New" w:cs="Courier New"/>
          <w:i/>
          <w:noProof/>
          <w:sz w:val="16"/>
          <w:szCs w:val="16"/>
          <w:lang w:val="en-GB"/>
        </w:rPr>
      </w:pPr>
      <w:del w:id="88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90" w:author="Paróczi Zsolt" w:date="2016-09-18T21:08:00Z"/>
          <w:rFonts w:ascii="Courier New" w:hAnsi="Courier New" w:cs="Courier New"/>
          <w:i/>
          <w:noProof/>
          <w:sz w:val="16"/>
          <w:szCs w:val="16"/>
          <w:lang w:val="en-GB"/>
        </w:rPr>
      </w:pPr>
      <w:del w:id="89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name="loadBalancerPort"</w:delText>
        </w:r>
      </w:del>
    </w:p>
    <w:p w:rsidR="00B11F14" w:rsidRPr="00B11F14" w:rsidDel="00482AC9" w:rsidRDefault="00B11F14" w:rsidP="00B11F14">
      <w:pPr>
        <w:shd w:val="clear" w:color="auto" w:fill="D9D9D9" w:themeFill="background1" w:themeFillShade="D9"/>
        <w:spacing w:after="0" w:line="240" w:lineRule="auto"/>
        <w:jc w:val="left"/>
        <w:rPr>
          <w:del w:id="892" w:author="Paróczi Zsolt" w:date="2016-09-18T21:08:00Z"/>
          <w:rFonts w:ascii="Courier New" w:hAnsi="Courier New" w:cs="Courier New"/>
          <w:i/>
          <w:noProof/>
          <w:sz w:val="16"/>
          <w:szCs w:val="16"/>
          <w:lang w:val="en-GB"/>
        </w:rPr>
      </w:pPr>
      <w:del w:id="89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type="int"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94" w:author="Paróczi Zsolt" w:date="2016-09-18T21:08:00Z"/>
          <w:rFonts w:ascii="Courier New" w:hAnsi="Courier New" w:cs="Courier New"/>
          <w:i/>
          <w:noProof/>
          <w:sz w:val="16"/>
          <w:szCs w:val="16"/>
          <w:lang w:val="en-GB"/>
        </w:rPr>
      </w:pPr>
      <w:del w:id="89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896" w:author="Paróczi Zsolt" w:date="2016-09-18T21:08:00Z"/>
          <w:rFonts w:ascii="Courier New" w:hAnsi="Courier New" w:cs="Courier New"/>
          <w:i/>
          <w:noProof/>
          <w:sz w:val="16"/>
          <w:szCs w:val="16"/>
          <w:lang w:val="en-GB"/>
        </w:rPr>
      </w:pPr>
      <w:del w:id="89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name="protocol"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898" w:author="Paróczi Zsolt" w:date="2016-09-18T21:08:00Z"/>
          <w:rFonts w:ascii="Courier New" w:hAnsi="Courier New" w:cs="Courier New"/>
          <w:i/>
          <w:noProof/>
          <w:sz w:val="16"/>
          <w:szCs w:val="16"/>
          <w:lang w:val="en-GB"/>
        </w:rPr>
      </w:pPr>
      <w:del w:id="89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900" w:author="Paróczi Zsolt" w:date="2016-09-18T21:08:00Z"/>
          <w:rFonts w:ascii="Courier New" w:hAnsi="Courier New" w:cs="Courier New"/>
          <w:i/>
          <w:noProof/>
          <w:sz w:val="16"/>
          <w:szCs w:val="16"/>
          <w:lang w:val="en-GB"/>
        </w:rPr>
      </w:pPr>
      <w:del w:id="90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w:delText>
        </w:r>
      </w:del>
    </w:p>
    <w:p w:rsidR="00B11F14" w:rsidRPr="00B11F14" w:rsidDel="00482AC9" w:rsidRDefault="00B11F14" w:rsidP="00B11F14">
      <w:pPr>
        <w:shd w:val="clear" w:color="auto" w:fill="D9D9D9" w:themeFill="background1" w:themeFillShade="D9"/>
        <w:spacing w:after="0" w:line="240" w:lineRule="auto"/>
        <w:jc w:val="left"/>
        <w:rPr>
          <w:del w:id="902" w:author="Paróczi Zsolt" w:date="2016-09-18T21:08:00Z"/>
          <w:rFonts w:ascii="Courier New" w:hAnsi="Courier New" w:cs="Courier New"/>
          <w:i/>
          <w:noProof/>
          <w:sz w:val="16"/>
          <w:szCs w:val="16"/>
          <w:lang w:val="en-GB"/>
        </w:rPr>
      </w:pPr>
      <w:del w:id="90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base="string"&gt;</w:delText>
        </w:r>
      </w:del>
    </w:p>
    <w:p w:rsidR="00B11F14" w:rsidRPr="00B11F14" w:rsidDel="00482AC9" w:rsidRDefault="00B11F14" w:rsidP="00B11F14">
      <w:pPr>
        <w:shd w:val="clear" w:color="auto" w:fill="D9D9D9" w:themeFill="background1" w:themeFillShade="D9"/>
        <w:spacing w:after="0" w:line="240" w:lineRule="auto"/>
        <w:jc w:val="left"/>
        <w:rPr>
          <w:del w:id="904" w:author="Paróczi Zsolt" w:date="2016-09-18T21:08:00Z"/>
          <w:rFonts w:ascii="Courier New" w:hAnsi="Courier New" w:cs="Courier New"/>
          <w:i/>
          <w:noProof/>
          <w:sz w:val="16"/>
          <w:szCs w:val="16"/>
          <w:lang w:val="en-GB"/>
        </w:rPr>
      </w:pPr>
      <w:del w:id="90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w:delText>
        </w:r>
      </w:del>
    </w:p>
    <w:p w:rsidR="00B11F14" w:rsidRPr="00B11F14" w:rsidDel="00482AC9" w:rsidRDefault="00B11F14" w:rsidP="00B11F14">
      <w:pPr>
        <w:shd w:val="clear" w:color="auto" w:fill="D9D9D9" w:themeFill="background1" w:themeFillShade="D9"/>
        <w:spacing w:after="0" w:line="240" w:lineRule="auto"/>
        <w:jc w:val="left"/>
        <w:rPr>
          <w:del w:id="906" w:author="Paróczi Zsolt" w:date="2016-09-18T21:08:00Z"/>
          <w:rFonts w:ascii="Courier New" w:hAnsi="Courier New" w:cs="Courier New"/>
          <w:i/>
          <w:noProof/>
          <w:sz w:val="16"/>
          <w:szCs w:val="16"/>
          <w:lang w:val="en-GB"/>
        </w:rPr>
      </w:pPr>
      <w:del w:id="90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value="http"&gt;</w:delText>
        </w:r>
      </w:del>
    </w:p>
    <w:p w:rsidR="00B11F14" w:rsidRPr="00B11F14" w:rsidDel="00482AC9" w:rsidRDefault="00B11F14" w:rsidP="00B11F14">
      <w:pPr>
        <w:shd w:val="clear" w:color="auto" w:fill="D9D9D9" w:themeFill="background1" w:themeFillShade="D9"/>
        <w:spacing w:after="0" w:line="240" w:lineRule="auto"/>
        <w:jc w:val="left"/>
        <w:rPr>
          <w:del w:id="908" w:author="Paróczi Zsolt" w:date="2016-09-18T21:08:00Z"/>
          <w:rFonts w:ascii="Courier New" w:hAnsi="Courier New" w:cs="Courier New"/>
          <w:i/>
          <w:noProof/>
          <w:sz w:val="16"/>
          <w:szCs w:val="16"/>
          <w:lang w:val="en-GB"/>
        </w:rPr>
      </w:pPr>
      <w:del w:id="90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&lt;/enumeration&gt;</w:delText>
        </w:r>
      </w:del>
    </w:p>
    <w:p w:rsidR="00B11F14" w:rsidRPr="00B11F14" w:rsidDel="00482AC9" w:rsidRDefault="00B11F14" w:rsidP="00B11F14">
      <w:pPr>
        <w:shd w:val="clear" w:color="auto" w:fill="D9D9D9" w:themeFill="background1" w:themeFillShade="D9"/>
        <w:spacing w:after="0" w:line="240" w:lineRule="auto"/>
        <w:jc w:val="left"/>
        <w:rPr>
          <w:del w:id="910" w:author="Paróczi Zsolt" w:date="2016-09-18T21:08:00Z"/>
          <w:rFonts w:ascii="Courier New" w:hAnsi="Courier New" w:cs="Courier New"/>
          <w:i/>
          <w:noProof/>
          <w:sz w:val="16"/>
          <w:szCs w:val="16"/>
          <w:lang w:val="en-GB"/>
        </w:rPr>
      </w:pPr>
      <w:del w:id="91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w:delText>
        </w:r>
      </w:del>
    </w:p>
    <w:p w:rsidR="00B11F14" w:rsidRPr="00B11F14" w:rsidDel="00482AC9" w:rsidRDefault="00B11F14" w:rsidP="00B11F14">
      <w:pPr>
        <w:shd w:val="clear" w:color="auto" w:fill="D9D9D9" w:themeFill="background1" w:themeFillShade="D9"/>
        <w:spacing w:after="0" w:line="240" w:lineRule="auto"/>
        <w:jc w:val="left"/>
        <w:rPr>
          <w:del w:id="912" w:author="Paróczi Zsolt" w:date="2016-09-18T21:08:00Z"/>
          <w:rFonts w:ascii="Courier New" w:hAnsi="Courier New" w:cs="Courier New"/>
          <w:i/>
          <w:noProof/>
          <w:sz w:val="16"/>
          <w:szCs w:val="16"/>
          <w:lang w:val="en-GB"/>
        </w:rPr>
      </w:pPr>
      <w:del w:id="91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value="https"&gt;</w:delText>
        </w:r>
      </w:del>
    </w:p>
    <w:p w:rsidR="00B11F14" w:rsidRPr="00B11F14" w:rsidDel="00482AC9" w:rsidRDefault="00B11F14" w:rsidP="00B11F14">
      <w:pPr>
        <w:shd w:val="clear" w:color="auto" w:fill="D9D9D9" w:themeFill="background1" w:themeFillShade="D9"/>
        <w:spacing w:after="0" w:line="240" w:lineRule="auto"/>
        <w:jc w:val="left"/>
        <w:rPr>
          <w:del w:id="914" w:author="Paróczi Zsolt" w:date="2016-09-18T21:08:00Z"/>
          <w:rFonts w:ascii="Courier New" w:hAnsi="Courier New" w:cs="Courier New"/>
          <w:i/>
          <w:noProof/>
          <w:sz w:val="16"/>
          <w:szCs w:val="16"/>
          <w:lang w:val="en-GB"/>
        </w:rPr>
      </w:pPr>
      <w:del w:id="91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&lt;/enumeration&gt;</w:delText>
        </w:r>
      </w:del>
    </w:p>
    <w:p w:rsidR="00B11F14" w:rsidRPr="00B11F14" w:rsidDel="00482AC9" w:rsidRDefault="00B11F14" w:rsidP="00B11F14">
      <w:pPr>
        <w:shd w:val="clear" w:color="auto" w:fill="D9D9D9" w:themeFill="background1" w:themeFillShade="D9"/>
        <w:spacing w:after="0" w:line="240" w:lineRule="auto"/>
        <w:jc w:val="left"/>
        <w:rPr>
          <w:del w:id="916" w:author="Paróczi Zsolt" w:date="2016-09-18T21:08:00Z"/>
          <w:rFonts w:ascii="Courier New" w:hAnsi="Courier New" w:cs="Courier New"/>
          <w:i/>
          <w:noProof/>
          <w:sz w:val="16"/>
          <w:szCs w:val="16"/>
          <w:lang w:val="en-GB"/>
        </w:rPr>
      </w:pPr>
      <w:del w:id="91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&lt;/restriction&gt;</w:delText>
        </w:r>
      </w:del>
    </w:p>
    <w:p w:rsidR="00B11F14" w:rsidRPr="00B11F14" w:rsidDel="00482AC9" w:rsidRDefault="00B11F14" w:rsidP="00B11F14">
      <w:pPr>
        <w:shd w:val="clear" w:color="auto" w:fill="D9D9D9" w:themeFill="background1" w:themeFillShade="D9"/>
        <w:spacing w:after="0" w:line="240" w:lineRule="auto"/>
        <w:jc w:val="left"/>
        <w:rPr>
          <w:del w:id="918" w:author="Paróczi Zsolt" w:date="2016-09-18T21:08:00Z"/>
          <w:rFonts w:ascii="Courier New" w:hAnsi="Courier New" w:cs="Courier New"/>
          <w:i/>
          <w:noProof/>
          <w:sz w:val="16"/>
          <w:szCs w:val="16"/>
          <w:lang w:val="en-GB"/>
        </w:rPr>
      </w:pPr>
      <w:del w:id="91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&lt;/simpleType&gt;</w:delText>
        </w:r>
      </w:del>
    </w:p>
    <w:p w:rsidR="00B11F14" w:rsidRPr="00B11F14" w:rsidDel="00482AC9" w:rsidRDefault="00B11F14" w:rsidP="00B11F14">
      <w:pPr>
        <w:shd w:val="clear" w:color="auto" w:fill="D9D9D9" w:themeFill="background1" w:themeFillShade="D9"/>
        <w:spacing w:after="0" w:line="240" w:lineRule="auto"/>
        <w:jc w:val="left"/>
        <w:rPr>
          <w:del w:id="920" w:author="Paróczi Zsolt" w:date="2016-09-18T21:08:00Z"/>
          <w:rFonts w:ascii="Courier New" w:hAnsi="Courier New" w:cs="Courier New"/>
          <w:i/>
          <w:noProof/>
          <w:sz w:val="16"/>
          <w:szCs w:val="16"/>
          <w:lang w:val="en-GB"/>
        </w:rPr>
      </w:pPr>
      <w:del w:id="92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922" w:author="Paróczi Zsolt" w:date="2016-09-18T21:08:00Z"/>
          <w:rFonts w:ascii="Courier New" w:hAnsi="Courier New" w:cs="Courier New"/>
          <w:i/>
          <w:noProof/>
          <w:sz w:val="16"/>
          <w:szCs w:val="16"/>
          <w:lang w:val="en-GB"/>
        </w:rPr>
      </w:pPr>
      <w:del w:id="92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name="services" minOccurs="1" maxOccurs="1"&gt;</w:delText>
        </w:r>
      </w:del>
    </w:p>
    <w:p w:rsidR="00B11F14" w:rsidRPr="00B11F14" w:rsidDel="00482AC9" w:rsidRDefault="00B11F14" w:rsidP="00B11F14">
      <w:pPr>
        <w:shd w:val="clear" w:color="auto" w:fill="D9D9D9" w:themeFill="background1" w:themeFillShade="D9"/>
        <w:spacing w:after="0" w:line="240" w:lineRule="auto"/>
        <w:jc w:val="left"/>
        <w:rPr>
          <w:del w:id="924" w:author="Paróczi Zsolt" w:date="2016-09-18T21:08:00Z"/>
          <w:rFonts w:ascii="Courier New" w:hAnsi="Courier New" w:cs="Courier New"/>
          <w:i/>
          <w:noProof/>
          <w:sz w:val="16"/>
          <w:szCs w:val="16"/>
          <w:lang w:val="en-GB"/>
        </w:rPr>
      </w:pPr>
      <w:del w:id="92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926" w:author="Paróczi Zsolt" w:date="2016-09-18T21:08:00Z"/>
          <w:rFonts w:ascii="Courier New" w:hAnsi="Courier New" w:cs="Courier New"/>
          <w:i/>
          <w:noProof/>
          <w:sz w:val="16"/>
          <w:szCs w:val="16"/>
          <w:lang w:val="en-GB"/>
        </w:rPr>
      </w:pPr>
      <w:del w:id="92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928" w:author="Paróczi Zsolt" w:date="2016-09-18T21:08:00Z"/>
          <w:rFonts w:ascii="Courier New" w:hAnsi="Courier New" w:cs="Courier New"/>
          <w:i/>
          <w:noProof/>
          <w:sz w:val="16"/>
          <w:szCs w:val="16"/>
          <w:lang w:val="en-GB"/>
        </w:rPr>
      </w:pPr>
      <w:del w:id="92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 name="service" type="tns:LwiService"</w:delText>
        </w:r>
      </w:del>
    </w:p>
    <w:p w:rsidR="00B11F14" w:rsidRPr="00B11F14" w:rsidDel="00482AC9" w:rsidRDefault="00B11F14" w:rsidP="00B11F14">
      <w:pPr>
        <w:shd w:val="clear" w:color="auto" w:fill="D9D9D9" w:themeFill="background1" w:themeFillShade="D9"/>
        <w:spacing w:after="0" w:line="240" w:lineRule="auto"/>
        <w:jc w:val="left"/>
        <w:rPr>
          <w:del w:id="930" w:author="Paróczi Zsolt" w:date="2016-09-18T21:08:00Z"/>
          <w:rFonts w:ascii="Courier New" w:hAnsi="Courier New" w:cs="Courier New"/>
          <w:i/>
          <w:noProof/>
          <w:sz w:val="16"/>
          <w:szCs w:val="16"/>
          <w:lang w:val="en-GB"/>
        </w:rPr>
      </w:pPr>
      <w:del w:id="93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minOccurs="0" maxOccurs="unbounded"&gt;</w:delText>
        </w:r>
      </w:del>
    </w:p>
    <w:p w:rsidR="00B11F14" w:rsidRPr="00B11F14" w:rsidDel="00482AC9" w:rsidRDefault="00B11F14" w:rsidP="00B11F14">
      <w:pPr>
        <w:shd w:val="clear" w:color="auto" w:fill="D9D9D9" w:themeFill="background1" w:themeFillShade="D9"/>
        <w:spacing w:after="0" w:line="240" w:lineRule="auto"/>
        <w:jc w:val="left"/>
        <w:rPr>
          <w:del w:id="932" w:author="Paróczi Zsolt" w:date="2016-09-18T21:08:00Z"/>
          <w:rFonts w:ascii="Courier New" w:hAnsi="Courier New" w:cs="Courier New"/>
          <w:i/>
          <w:noProof/>
          <w:sz w:val="16"/>
          <w:szCs w:val="16"/>
          <w:lang w:val="en-GB"/>
        </w:rPr>
      </w:pPr>
      <w:del w:id="93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934" w:author="Paróczi Zsolt" w:date="2016-09-18T21:08:00Z"/>
          <w:rFonts w:ascii="Courier New" w:hAnsi="Courier New" w:cs="Courier New"/>
          <w:i/>
          <w:noProof/>
          <w:sz w:val="16"/>
          <w:szCs w:val="16"/>
          <w:lang w:val="en-GB"/>
        </w:rPr>
      </w:pPr>
      <w:del w:id="935"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936" w:author="Paróczi Zsolt" w:date="2016-09-18T21:08:00Z"/>
          <w:rFonts w:ascii="Courier New" w:hAnsi="Courier New" w:cs="Courier New"/>
          <w:i/>
          <w:noProof/>
          <w:sz w:val="16"/>
          <w:szCs w:val="16"/>
          <w:lang w:val="en-GB"/>
        </w:rPr>
      </w:pPr>
      <w:del w:id="937"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&lt;/complexType&gt;</w:delText>
        </w:r>
      </w:del>
    </w:p>
    <w:p w:rsidR="00B11F14" w:rsidRPr="00B11F14" w:rsidDel="00482AC9" w:rsidRDefault="00B11F14" w:rsidP="00B11F14">
      <w:pPr>
        <w:shd w:val="clear" w:color="auto" w:fill="D9D9D9" w:themeFill="background1" w:themeFillShade="D9"/>
        <w:spacing w:after="0" w:line="240" w:lineRule="auto"/>
        <w:jc w:val="left"/>
        <w:rPr>
          <w:del w:id="938" w:author="Paróczi Zsolt" w:date="2016-09-18T21:08:00Z"/>
          <w:rFonts w:ascii="Courier New" w:hAnsi="Courier New" w:cs="Courier New"/>
          <w:i/>
          <w:noProof/>
          <w:sz w:val="16"/>
          <w:szCs w:val="16"/>
          <w:lang w:val="en-GB"/>
        </w:rPr>
      </w:pPr>
      <w:del w:id="939"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&lt;/element&gt;</w:delText>
        </w:r>
      </w:del>
    </w:p>
    <w:p w:rsidR="00B11F14" w:rsidRPr="00B11F14" w:rsidDel="00482AC9" w:rsidRDefault="00B11F14" w:rsidP="00B11F14">
      <w:pPr>
        <w:shd w:val="clear" w:color="auto" w:fill="D9D9D9" w:themeFill="background1" w:themeFillShade="D9"/>
        <w:spacing w:after="0" w:line="240" w:lineRule="auto"/>
        <w:jc w:val="left"/>
        <w:rPr>
          <w:del w:id="940" w:author="Paróczi Zsolt" w:date="2016-09-18T21:08:00Z"/>
          <w:rFonts w:ascii="Courier New" w:hAnsi="Courier New" w:cs="Courier New"/>
          <w:i/>
          <w:noProof/>
          <w:sz w:val="16"/>
          <w:szCs w:val="16"/>
          <w:lang w:val="en-GB"/>
        </w:rPr>
      </w:pPr>
      <w:del w:id="941"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del>
    </w:p>
    <w:p w:rsidR="00B11F14" w:rsidRPr="00B11F14" w:rsidDel="00482AC9" w:rsidRDefault="00B11F14" w:rsidP="00B11F14">
      <w:pPr>
        <w:shd w:val="clear" w:color="auto" w:fill="D9D9D9" w:themeFill="background1" w:themeFillShade="D9"/>
        <w:spacing w:after="0" w:line="240" w:lineRule="auto"/>
        <w:jc w:val="left"/>
        <w:rPr>
          <w:del w:id="942" w:author="Paróczi Zsolt" w:date="2016-09-18T21:08:00Z"/>
          <w:rFonts w:ascii="Courier New" w:hAnsi="Courier New" w:cs="Courier New"/>
          <w:i/>
          <w:noProof/>
          <w:sz w:val="16"/>
          <w:szCs w:val="16"/>
          <w:lang w:val="en-GB"/>
        </w:rPr>
      </w:pPr>
      <w:del w:id="943" w:author="Paróczi Zsolt" w:date="2016-09-18T21:08:00Z">
        <w:r w:rsidRPr="00B11F14" w:rsidDel="00482AC9">
          <w:rPr>
            <w:rFonts w:ascii="Courier New" w:hAnsi="Courier New" w:cs="Courier New"/>
            <w:i/>
            <w:noProof/>
            <w:sz w:val="16"/>
            <w:szCs w:val="16"/>
            <w:lang w:val="en-GB"/>
          </w:rPr>
          <w:delText xml:space="preserve">    </w:delText>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r>
        <w:r w:rsidRPr="00B11F14" w:rsidDel="00482AC9">
          <w:rPr>
            <w:rFonts w:ascii="Courier New" w:hAnsi="Courier New" w:cs="Courier New"/>
            <w:i/>
            <w:noProof/>
            <w:sz w:val="16"/>
            <w:szCs w:val="16"/>
            <w:lang w:val="en-GB"/>
          </w:rPr>
          <w:tab/>
          <w:delText>&lt;/sequence&gt;</w:delText>
        </w:r>
      </w:del>
    </w:p>
    <w:p w:rsidR="00B11F14" w:rsidRPr="00B11F14" w:rsidDel="00482AC9" w:rsidRDefault="00B11F14" w:rsidP="00B11F14">
      <w:pPr>
        <w:shd w:val="clear" w:color="auto" w:fill="D9D9D9" w:themeFill="background1" w:themeFillShade="D9"/>
        <w:spacing w:after="0" w:line="240" w:lineRule="auto"/>
        <w:jc w:val="left"/>
        <w:rPr>
          <w:del w:id="944" w:author="Paróczi Zsolt" w:date="2016-09-18T21:08:00Z"/>
          <w:rFonts w:ascii="Courier New" w:hAnsi="Courier New" w:cs="Courier New"/>
          <w:i/>
          <w:noProof/>
          <w:sz w:val="16"/>
          <w:szCs w:val="16"/>
          <w:lang w:val="en-GB"/>
        </w:rPr>
      </w:pPr>
      <w:del w:id="945" w:author="Paróczi Zsolt" w:date="2016-09-18T21:08:00Z">
        <w:r w:rsidRPr="00B11F14" w:rsidDel="00482AC9">
          <w:rPr>
            <w:rFonts w:ascii="Courier New" w:hAnsi="Courier New" w:cs="Courier New"/>
            <w:i/>
            <w:noProof/>
            <w:sz w:val="16"/>
            <w:szCs w:val="16"/>
            <w:lang w:val="en-GB"/>
          </w:rPr>
          <w:delText xml:space="preserve">    &lt;/complexType&gt;</w:delText>
        </w:r>
      </w:del>
    </w:p>
    <w:p w:rsidR="00B11F14" w:rsidRPr="00DC6426" w:rsidDel="00482AC9" w:rsidRDefault="00B11F14" w:rsidP="00B11F14">
      <w:pPr>
        <w:shd w:val="clear" w:color="auto" w:fill="D9D9D9" w:themeFill="background1" w:themeFillShade="D9"/>
        <w:spacing w:after="0" w:line="240" w:lineRule="auto"/>
        <w:jc w:val="left"/>
        <w:rPr>
          <w:del w:id="946" w:author="Paróczi Zsolt" w:date="2016-09-18T21:08:00Z"/>
          <w:rFonts w:ascii="Courier New" w:hAnsi="Courier New" w:cs="Courier New"/>
          <w:i/>
          <w:noProof/>
          <w:sz w:val="16"/>
          <w:szCs w:val="16"/>
          <w:lang w:val="en-GB"/>
        </w:rPr>
      </w:pPr>
      <w:del w:id="947" w:author="Paróczi Zsolt" w:date="2016-09-18T21:08:00Z">
        <w:r w:rsidRPr="00B11F14" w:rsidDel="00482AC9">
          <w:rPr>
            <w:rFonts w:ascii="Courier New" w:hAnsi="Courier New" w:cs="Courier New"/>
            <w:i/>
            <w:noProof/>
            <w:sz w:val="16"/>
            <w:szCs w:val="16"/>
            <w:lang w:val="en-GB"/>
          </w:rPr>
          <w:delText>&lt;/schema&gt;</w:delText>
        </w:r>
        <w:r w:rsidDel="00482AC9">
          <w:rPr>
            <w:rFonts w:ascii="Courier New" w:hAnsi="Courier New" w:cs="Courier New"/>
            <w:i/>
            <w:noProof/>
            <w:sz w:val="16"/>
            <w:szCs w:val="16"/>
            <w:lang w:val="en-GB"/>
          </w:rPr>
          <w:delText xml:space="preserve"> </w:delText>
        </w:r>
      </w:del>
    </w:p>
    <w:p w:rsidR="00DC6426" w:rsidRPr="00DC6426" w:rsidDel="00482AC9" w:rsidRDefault="00DC6426" w:rsidP="00146098">
      <w:pPr>
        <w:shd w:val="clear" w:color="auto" w:fill="D9D9D9" w:themeFill="background1" w:themeFillShade="D9"/>
        <w:spacing w:after="0" w:line="240" w:lineRule="auto"/>
        <w:jc w:val="left"/>
        <w:rPr>
          <w:del w:id="948" w:author="Paróczi Zsolt" w:date="2016-09-18T21:09:00Z"/>
          <w:rFonts w:ascii="Courier New" w:hAnsi="Courier New" w:cs="Courier New"/>
          <w:i/>
          <w:noProof/>
          <w:sz w:val="16"/>
          <w:szCs w:val="16"/>
          <w:lang w:val="en-GB"/>
        </w:rPr>
      </w:pPr>
    </w:p>
    <w:p w:rsidR="006C2311" w:rsidRPr="00BB01DD" w:rsidRDefault="00482AC9" w:rsidP="005B37C4">
      <w:pPr>
        <w:pStyle w:val="Cmsor2"/>
        <w:rPr>
          <w:rFonts w:asciiTheme="minorHAnsi" w:hAnsiTheme="minorHAnsi" w:cstheme="minorHAnsi"/>
          <w:lang w:val="en-US"/>
        </w:rPr>
      </w:pPr>
      <w:bookmarkStart w:id="949" w:name="_Toc456096798"/>
      <w:bookmarkStart w:id="950" w:name="_Toc456096858"/>
      <w:ins w:id="951" w:author="Paróczi Zsolt" w:date="2016-09-18T21:09:00Z">
        <w:r>
          <w:rPr>
            <w:rFonts w:asciiTheme="minorHAnsi" w:hAnsiTheme="minorHAnsi" w:cstheme="minorHAnsi"/>
            <w:lang w:val="en-US"/>
          </w:rPr>
          <w:t>Service c</w:t>
        </w:r>
      </w:ins>
      <w:del w:id="952" w:author="Paróczi Zsolt" w:date="2016-09-18T21:09:00Z">
        <w:r w:rsidR="00BB01DD" w:rsidDel="00482AC9">
          <w:rPr>
            <w:rFonts w:asciiTheme="minorHAnsi" w:hAnsiTheme="minorHAnsi" w:cstheme="minorHAnsi"/>
            <w:lang w:val="en-US"/>
          </w:rPr>
          <w:delText>C</w:delText>
        </w:r>
      </w:del>
      <w:r w:rsidR="00BB01DD">
        <w:rPr>
          <w:rFonts w:asciiTheme="minorHAnsi" w:hAnsiTheme="minorHAnsi" w:cstheme="minorHAnsi"/>
          <w:lang w:val="en-US"/>
        </w:rPr>
        <w:t>onfiguratio</w:t>
      </w:r>
      <w:ins w:id="953" w:author="Paróczi Zsolt" w:date="2016-09-18T21:10:00Z">
        <w:r>
          <w:rPr>
            <w:rFonts w:asciiTheme="minorHAnsi" w:hAnsiTheme="minorHAnsi" w:cstheme="minorHAnsi"/>
            <w:lang w:val="en-US"/>
          </w:rPr>
          <w:t>n</w:t>
        </w:r>
      </w:ins>
      <w:del w:id="954" w:author="Paróczi Zsolt" w:date="2016-09-18T21:09:00Z">
        <w:r w:rsidR="00BB01DD" w:rsidDel="00482AC9">
          <w:rPr>
            <w:rFonts w:asciiTheme="minorHAnsi" w:hAnsiTheme="minorHAnsi" w:cstheme="minorHAnsi"/>
            <w:lang w:val="en-US"/>
          </w:rPr>
          <w:delText>n sample</w:delText>
        </w:r>
        <w:bookmarkEnd w:id="949"/>
        <w:bookmarkEnd w:id="950"/>
        <w:r w:rsidR="00BB01DD" w:rsidRPr="00BB01DD" w:rsidDel="00482AC9">
          <w:rPr>
            <w:rFonts w:asciiTheme="minorHAnsi" w:hAnsiTheme="minorHAnsi" w:cstheme="minorHAnsi"/>
            <w:lang w:val="en-US"/>
          </w:rPr>
          <w:delText xml:space="preserve"> </w:delText>
        </w:r>
      </w:del>
    </w:p>
    <w:bookmarkEnd w:id="543"/>
    <w:p w:rsidR="00482AC9" w:rsidRPr="00482AC9" w:rsidRDefault="00482AC9" w:rsidP="00482AC9">
      <w:pPr>
        <w:shd w:val="clear" w:color="auto" w:fill="D9D9D9" w:themeFill="background1" w:themeFillShade="D9"/>
        <w:spacing w:after="0" w:line="240" w:lineRule="auto"/>
        <w:rPr>
          <w:ins w:id="955" w:author="Paróczi Zsolt" w:date="2016-09-18T21:10:00Z"/>
          <w:rFonts w:ascii="Courier New" w:hAnsi="Courier New" w:cs="Courier New"/>
          <w:i/>
          <w:noProof/>
          <w:sz w:val="16"/>
          <w:szCs w:val="16"/>
          <w:lang w:val="en-GB"/>
          <w:rPrChange w:id="956" w:author="Paróczi Zsolt" w:date="2016-09-18T21:10:00Z">
            <w:rPr>
              <w:ins w:id="957" w:author="Paróczi Zsolt" w:date="2016-09-18T21:10:00Z"/>
              <w:rFonts w:ascii="Courier New" w:eastAsia="Palatino Linotype" w:hAnsi="Courier New" w:cs="Courier New"/>
              <w:sz w:val="18"/>
              <w:szCs w:val="18"/>
              <w:lang w:eastAsia="hu-HU"/>
            </w:rPr>
          </w:rPrChange>
        </w:rPr>
        <w:pPrChange w:id="958"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59" w:author="Paróczi Zsolt" w:date="2016-09-18T21:10:00Z">
        <w:r w:rsidRPr="00482AC9">
          <w:rPr>
            <w:rFonts w:ascii="Courier New" w:hAnsi="Courier New" w:cs="Courier New"/>
            <w:i/>
            <w:noProof/>
            <w:sz w:val="16"/>
            <w:szCs w:val="16"/>
            <w:lang w:val="en-GB"/>
            <w:rPrChange w:id="960" w:author="Paróczi Zsolt" w:date="2016-09-18T21:10:00Z">
              <w:rPr>
                <w:rFonts w:ascii="Courier New" w:eastAsia="Palatino Linotype" w:hAnsi="Courier New" w:cs="Courier New"/>
                <w:sz w:val="18"/>
                <w:szCs w:val="18"/>
                <w:lang w:eastAsia="hu-HU"/>
              </w:rPr>
            </w:rPrChange>
          </w:rPr>
          <w:t>service:</w:t>
        </w:r>
      </w:ins>
    </w:p>
    <w:p w:rsidR="00482AC9" w:rsidRPr="00482AC9" w:rsidRDefault="00482AC9" w:rsidP="00482AC9">
      <w:pPr>
        <w:shd w:val="clear" w:color="auto" w:fill="D9D9D9" w:themeFill="background1" w:themeFillShade="D9"/>
        <w:spacing w:after="0" w:line="240" w:lineRule="auto"/>
        <w:rPr>
          <w:ins w:id="961" w:author="Paróczi Zsolt" w:date="2016-09-18T21:10:00Z"/>
          <w:rFonts w:ascii="Courier New" w:hAnsi="Courier New" w:cs="Courier New"/>
          <w:i/>
          <w:noProof/>
          <w:sz w:val="16"/>
          <w:szCs w:val="16"/>
          <w:lang w:val="en-GB"/>
          <w:rPrChange w:id="962" w:author="Paróczi Zsolt" w:date="2016-09-18T21:10:00Z">
            <w:rPr>
              <w:ins w:id="963" w:author="Paróczi Zsolt" w:date="2016-09-18T21:10:00Z"/>
              <w:rFonts w:ascii="Courier New" w:eastAsia="Palatino Linotype" w:hAnsi="Courier New" w:cs="Courier New"/>
              <w:sz w:val="18"/>
              <w:szCs w:val="18"/>
              <w:lang w:eastAsia="hu-HU"/>
            </w:rPr>
          </w:rPrChange>
        </w:rPr>
        <w:pPrChange w:id="964"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65" w:author="Paróczi Zsolt" w:date="2016-09-18T21:10:00Z">
        <w:r w:rsidRPr="00482AC9">
          <w:rPr>
            <w:rFonts w:ascii="Courier New" w:hAnsi="Courier New" w:cs="Courier New"/>
            <w:i/>
            <w:noProof/>
            <w:sz w:val="16"/>
            <w:szCs w:val="16"/>
            <w:lang w:val="en-GB"/>
            <w:rPrChange w:id="966" w:author="Paróczi Zsolt" w:date="2016-09-18T21:10:00Z">
              <w:rPr>
                <w:rFonts w:ascii="Courier New" w:eastAsia="Palatino Linotype" w:hAnsi="Courier New" w:cs="Courier New"/>
                <w:sz w:val="18"/>
                <w:szCs w:val="18"/>
                <w:lang w:eastAsia="hu-HU"/>
              </w:rPr>
            </w:rPrChange>
          </w:rPr>
          <w:t xml:space="preserve">    - name:               lwi-estore-qpdl</w:t>
        </w:r>
      </w:ins>
    </w:p>
    <w:p w:rsidR="00482AC9" w:rsidRPr="00482AC9" w:rsidRDefault="00482AC9" w:rsidP="00482AC9">
      <w:pPr>
        <w:shd w:val="clear" w:color="auto" w:fill="D9D9D9" w:themeFill="background1" w:themeFillShade="D9"/>
        <w:spacing w:after="0" w:line="240" w:lineRule="auto"/>
        <w:rPr>
          <w:ins w:id="967" w:author="Paróczi Zsolt" w:date="2016-09-18T21:10:00Z"/>
          <w:rFonts w:ascii="Courier New" w:hAnsi="Courier New" w:cs="Courier New"/>
          <w:i/>
          <w:noProof/>
          <w:sz w:val="16"/>
          <w:szCs w:val="16"/>
          <w:lang w:val="en-GB"/>
          <w:rPrChange w:id="968" w:author="Paróczi Zsolt" w:date="2016-09-18T21:10:00Z">
            <w:rPr>
              <w:ins w:id="969" w:author="Paróczi Zsolt" w:date="2016-09-18T21:10:00Z"/>
              <w:rFonts w:ascii="Courier New" w:eastAsia="Palatino Linotype" w:hAnsi="Courier New" w:cs="Courier New"/>
              <w:sz w:val="18"/>
              <w:szCs w:val="18"/>
              <w:lang w:eastAsia="hu-HU"/>
            </w:rPr>
          </w:rPrChange>
        </w:rPr>
        <w:pPrChange w:id="970"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71" w:author="Paróczi Zsolt" w:date="2016-09-18T21:10:00Z">
        <w:r w:rsidRPr="00482AC9">
          <w:rPr>
            <w:rFonts w:ascii="Courier New" w:hAnsi="Courier New" w:cs="Courier New"/>
            <w:i/>
            <w:noProof/>
            <w:sz w:val="16"/>
            <w:szCs w:val="16"/>
            <w:lang w:val="en-GB"/>
            <w:rPrChange w:id="972" w:author="Paróczi Zsolt" w:date="2016-09-18T21:10:00Z">
              <w:rPr>
                <w:rFonts w:ascii="Courier New" w:eastAsia="Palatino Linotype" w:hAnsi="Courier New" w:cs="Courier New"/>
                <w:sz w:val="18"/>
                <w:szCs w:val="18"/>
                <w:lang w:eastAsia="hu-HU"/>
              </w:rPr>
            </w:rPrChange>
          </w:rPr>
          <w:t xml:space="preserve">      maxRequests:        20</w:t>
        </w:r>
      </w:ins>
    </w:p>
    <w:p w:rsidR="00482AC9" w:rsidRPr="00482AC9" w:rsidRDefault="00482AC9" w:rsidP="00482AC9">
      <w:pPr>
        <w:shd w:val="clear" w:color="auto" w:fill="D9D9D9" w:themeFill="background1" w:themeFillShade="D9"/>
        <w:spacing w:after="0" w:line="240" w:lineRule="auto"/>
        <w:rPr>
          <w:ins w:id="973" w:author="Paróczi Zsolt" w:date="2016-09-18T21:10:00Z"/>
          <w:rFonts w:ascii="Courier New" w:hAnsi="Courier New" w:cs="Courier New"/>
          <w:i/>
          <w:noProof/>
          <w:sz w:val="16"/>
          <w:szCs w:val="16"/>
          <w:lang w:val="en-GB"/>
          <w:rPrChange w:id="974" w:author="Paróczi Zsolt" w:date="2016-09-18T21:10:00Z">
            <w:rPr>
              <w:ins w:id="975" w:author="Paróczi Zsolt" w:date="2016-09-18T21:10:00Z"/>
              <w:rFonts w:ascii="Courier New" w:eastAsia="Palatino Linotype" w:hAnsi="Courier New" w:cs="Courier New"/>
              <w:sz w:val="18"/>
              <w:szCs w:val="18"/>
              <w:lang w:eastAsia="hu-HU"/>
            </w:rPr>
          </w:rPrChange>
        </w:rPr>
        <w:pPrChange w:id="976"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77" w:author="Paróczi Zsolt" w:date="2016-09-18T21:10:00Z">
        <w:r w:rsidRPr="00482AC9">
          <w:rPr>
            <w:rFonts w:ascii="Courier New" w:hAnsi="Courier New" w:cs="Courier New"/>
            <w:i/>
            <w:noProof/>
            <w:sz w:val="16"/>
            <w:szCs w:val="16"/>
            <w:lang w:val="en-GB"/>
            <w:rPrChange w:id="978" w:author="Paróczi Zsolt" w:date="2016-09-18T21:10:00Z">
              <w:rPr>
                <w:rFonts w:ascii="Courier New" w:eastAsia="Palatino Linotype" w:hAnsi="Courier New" w:cs="Courier New"/>
                <w:sz w:val="18"/>
                <w:szCs w:val="18"/>
                <w:lang w:eastAsia="hu-HU"/>
              </w:rPr>
            </w:rPrChange>
          </w:rPr>
          <w:t xml:space="preserve">      queueLength:        10</w:t>
        </w:r>
      </w:ins>
    </w:p>
    <w:p w:rsidR="00482AC9" w:rsidRPr="00482AC9" w:rsidRDefault="00482AC9" w:rsidP="00482AC9">
      <w:pPr>
        <w:shd w:val="clear" w:color="auto" w:fill="D9D9D9" w:themeFill="background1" w:themeFillShade="D9"/>
        <w:spacing w:after="0" w:line="240" w:lineRule="auto"/>
        <w:rPr>
          <w:ins w:id="979" w:author="Paróczi Zsolt" w:date="2016-09-18T21:10:00Z"/>
          <w:rFonts w:ascii="Courier New" w:hAnsi="Courier New" w:cs="Courier New"/>
          <w:i/>
          <w:noProof/>
          <w:sz w:val="16"/>
          <w:szCs w:val="16"/>
          <w:lang w:val="en-GB"/>
          <w:rPrChange w:id="980" w:author="Paróczi Zsolt" w:date="2016-09-18T21:10:00Z">
            <w:rPr>
              <w:ins w:id="981" w:author="Paróczi Zsolt" w:date="2016-09-18T21:10:00Z"/>
              <w:rFonts w:ascii="Courier New" w:eastAsia="Palatino Linotype" w:hAnsi="Courier New" w:cs="Courier New"/>
              <w:sz w:val="18"/>
              <w:szCs w:val="18"/>
              <w:lang w:eastAsia="hu-HU"/>
            </w:rPr>
          </w:rPrChange>
        </w:rPr>
        <w:pPrChange w:id="982"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83" w:author="Paróczi Zsolt" w:date="2016-09-18T21:10:00Z">
        <w:r w:rsidRPr="00482AC9">
          <w:rPr>
            <w:rFonts w:ascii="Courier New" w:hAnsi="Courier New" w:cs="Courier New"/>
            <w:i/>
            <w:noProof/>
            <w:sz w:val="16"/>
            <w:szCs w:val="16"/>
            <w:lang w:val="en-GB"/>
            <w:rPrChange w:id="984" w:author="Paróczi Zsolt" w:date="2016-09-18T21:10:00Z">
              <w:rPr>
                <w:rFonts w:ascii="Courier New" w:eastAsia="Palatino Linotype" w:hAnsi="Courier New" w:cs="Courier New"/>
                <w:sz w:val="18"/>
                <w:szCs w:val="18"/>
                <w:lang w:eastAsia="hu-HU"/>
              </w:rPr>
            </w:rPrChange>
          </w:rPr>
          <w:t xml:space="preserve">      validationType:     CTX</w:t>
        </w:r>
      </w:ins>
    </w:p>
    <w:p w:rsidR="00482AC9" w:rsidRPr="00482AC9" w:rsidRDefault="00482AC9" w:rsidP="00482AC9">
      <w:pPr>
        <w:shd w:val="clear" w:color="auto" w:fill="D9D9D9" w:themeFill="background1" w:themeFillShade="D9"/>
        <w:spacing w:after="0" w:line="240" w:lineRule="auto"/>
        <w:rPr>
          <w:ins w:id="985" w:author="Paróczi Zsolt" w:date="2016-09-18T21:10:00Z"/>
          <w:rFonts w:ascii="Courier New" w:hAnsi="Courier New" w:cs="Courier New"/>
          <w:i/>
          <w:noProof/>
          <w:sz w:val="16"/>
          <w:szCs w:val="16"/>
          <w:lang w:val="en-GB"/>
          <w:rPrChange w:id="986" w:author="Paróczi Zsolt" w:date="2016-09-18T21:10:00Z">
            <w:rPr>
              <w:ins w:id="987" w:author="Paróczi Zsolt" w:date="2016-09-18T21:10:00Z"/>
              <w:rFonts w:ascii="Courier New" w:eastAsia="Palatino Linotype" w:hAnsi="Courier New" w:cs="Courier New"/>
              <w:sz w:val="18"/>
              <w:szCs w:val="18"/>
              <w:lang w:eastAsia="hu-HU"/>
            </w:rPr>
          </w:rPrChange>
        </w:rPr>
        <w:pPrChange w:id="988"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89" w:author="Paróczi Zsolt" w:date="2016-09-18T21:10:00Z">
        <w:r w:rsidRPr="00482AC9">
          <w:rPr>
            <w:rFonts w:ascii="Courier New" w:hAnsi="Courier New" w:cs="Courier New"/>
            <w:i/>
            <w:noProof/>
            <w:sz w:val="16"/>
            <w:szCs w:val="16"/>
            <w:lang w:val="en-GB"/>
            <w:rPrChange w:id="990" w:author="Paróczi Zsolt" w:date="2016-09-18T21:10:00Z">
              <w:rPr>
                <w:rFonts w:ascii="Courier New" w:eastAsia="Palatino Linotype" w:hAnsi="Courier New" w:cs="Courier New"/>
                <w:sz w:val="18"/>
                <w:szCs w:val="18"/>
                <w:lang w:eastAsia="hu-HU"/>
              </w:rPr>
            </w:rPrChange>
          </w:rPr>
          <w:t xml:space="preserve">      logLevel:           FULL</w:t>
        </w:r>
      </w:ins>
    </w:p>
    <w:p w:rsidR="00482AC9" w:rsidRPr="00482AC9" w:rsidRDefault="00482AC9" w:rsidP="00482AC9">
      <w:pPr>
        <w:shd w:val="clear" w:color="auto" w:fill="D9D9D9" w:themeFill="background1" w:themeFillShade="D9"/>
        <w:spacing w:after="0" w:line="240" w:lineRule="auto"/>
        <w:rPr>
          <w:ins w:id="991" w:author="Paróczi Zsolt" w:date="2016-09-18T21:10:00Z"/>
          <w:rFonts w:ascii="Courier New" w:hAnsi="Courier New" w:cs="Courier New"/>
          <w:i/>
          <w:noProof/>
          <w:sz w:val="16"/>
          <w:szCs w:val="16"/>
          <w:lang w:val="en-GB"/>
          <w:rPrChange w:id="992" w:author="Paróczi Zsolt" w:date="2016-09-18T21:10:00Z">
            <w:rPr>
              <w:ins w:id="993" w:author="Paróczi Zsolt" w:date="2016-09-18T21:10:00Z"/>
              <w:rFonts w:ascii="Courier New" w:eastAsia="Palatino Linotype" w:hAnsi="Courier New" w:cs="Courier New"/>
              <w:sz w:val="18"/>
              <w:szCs w:val="18"/>
              <w:lang w:eastAsia="hu-HU"/>
            </w:rPr>
          </w:rPrChange>
        </w:rPr>
        <w:pPrChange w:id="994"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995" w:author="Paróczi Zsolt" w:date="2016-09-18T21:10:00Z">
        <w:r w:rsidRPr="00482AC9">
          <w:rPr>
            <w:rFonts w:ascii="Courier New" w:hAnsi="Courier New" w:cs="Courier New"/>
            <w:i/>
            <w:noProof/>
            <w:sz w:val="16"/>
            <w:szCs w:val="16"/>
            <w:lang w:val="en-GB"/>
            <w:rPrChange w:id="996" w:author="Paróczi Zsolt" w:date="2016-09-18T21:10:00Z">
              <w:rPr>
                <w:rFonts w:ascii="Courier New" w:eastAsia="Palatino Linotype" w:hAnsi="Courier New" w:cs="Courier New"/>
                <w:sz w:val="18"/>
                <w:szCs w:val="18"/>
                <w:lang w:eastAsia="hu-HU"/>
              </w:rPr>
            </w:rPrChange>
          </w:rPr>
          <w:t xml:space="preserve">      skipAuthentication: false</w:t>
        </w:r>
      </w:ins>
    </w:p>
    <w:p w:rsidR="00482AC9" w:rsidRPr="00482AC9" w:rsidRDefault="00482AC9" w:rsidP="00482AC9">
      <w:pPr>
        <w:shd w:val="clear" w:color="auto" w:fill="D9D9D9" w:themeFill="background1" w:themeFillShade="D9"/>
        <w:spacing w:after="0" w:line="240" w:lineRule="auto"/>
        <w:rPr>
          <w:ins w:id="997" w:author="Paróczi Zsolt" w:date="2016-09-18T21:10:00Z"/>
          <w:rFonts w:ascii="Courier New" w:hAnsi="Courier New" w:cs="Courier New"/>
          <w:i/>
          <w:noProof/>
          <w:sz w:val="16"/>
          <w:szCs w:val="16"/>
          <w:lang w:val="en-GB"/>
          <w:rPrChange w:id="998" w:author="Paróczi Zsolt" w:date="2016-09-18T21:10:00Z">
            <w:rPr>
              <w:ins w:id="999" w:author="Paróczi Zsolt" w:date="2016-09-18T21:10:00Z"/>
              <w:rFonts w:ascii="Courier New" w:eastAsia="Palatino Linotype" w:hAnsi="Courier New" w:cs="Courier New"/>
              <w:sz w:val="18"/>
              <w:szCs w:val="18"/>
              <w:lang w:eastAsia="hu-HU"/>
            </w:rPr>
          </w:rPrChange>
        </w:rPr>
        <w:pPrChange w:id="1000"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1001" w:author="Paróczi Zsolt" w:date="2016-09-18T21:10:00Z">
        <w:r w:rsidRPr="00482AC9">
          <w:rPr>
            <w:rFonts w:ascii="Courier New" w:hAnsi="Courier New" w:cs="Courier New"/>
            <w:i/>
            <w:noProof/>
            <w:sz w:val="16"/>
            <w:szCs w:val="16"/>
            <w:lang w:val="en-GB"/>
            <w:rPrChange w:id="1002" w:author="Paróczi Zsolt" w:date="2016-09-18T21:10:00Z">
              <w:rPr>
                <w:rFonts w:ascii="Courier New" w:eastAsia="Palatino Linotype" w:hAnsi="Courier New" w:cs="Courier New"/>
                <w:sz w:val="18"/>
                <w:szCs w:val="18"/>
                <w:lang w:eastAsia="hu-HU"/>
              </w:rPr>
            </w:rPrChange>
          </w:rPr>
          <w:t xml:space="preserve">      backEndServiceUrl:  http://localhost:8091/LwiMockTargets/Qpdl</w:t>
        </w:r>
      </w:ins>
    </w:p>
    <w:p w:rsidR="00482AC9" w:rsidRPr="00482AC9" w:rsidRDefault="00482AC9" w:rsidP="00482AC9">
      <w:pPr>
        <w:shd w:val="clear" w:color="auto" w:fill="D9D9D9" w:themeFill="background1" w:themeFillShade="D9"/>
        <w:spacing w:after="0" w:line="240" w:lineRule="auto"/>
        <w:rPr>
          <w:ins w:id="1003" w:author="Paróczi Zsolt" w:date="2016-09-18T21:10:00Z"/>
          <w:rFonts w:ascii="Courier New" w:hAnsi="Courier New" w:cs="Courier New"/>
          <w:i/>
          <w:noProof/>
          <w:sz w:val="16"/>
          <w:szCs w:val="16"/>
          <w:lang w:val="en-GB"/>
          <w:rPrChange w:id="1004" w:author="Paróczi Zsolt" w:date="2016-09-18T21:10:00Z">
            <w:rPr>
              <w:ins w:id="1005" w:author="Paróczi Zsolt" w:date="2016-09-18T21:10:00Z"/>
              <w:rFonts w:ascii="Courier New" w:eastAsia="Palatino Linotype" w:hAnsi="Courier New" w:cs="Courier New"/>
              <w:sz w:val="18"/>
              <w:szCs w:val="18"/>
              <w:lang w:eastAsia="hu-HU"/>
            </w:rPr>
          </w:rPrChange>
        </w:rPr>
        <w:pPrChange w:id="1006"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1007" w:author="Paróczi Zsolt" w:date="2016-09-18T21:10:00Z">
        <w:r w:rsidRPr="00482AC9">
          <w:rPr>
            <w:rFonts w:ascii="Courier New" w:hAnsi="Courier New" w:cs="Courier New"/>
            <w:i/>
            <w:noProof/>
            <w:sz w:val="16"/>
            <w:szCs w:val="16"/>
            <w:lang w:val="en-GB"/>
            <w:rPrChange w:id="1008" w:author="Paróczi Zsolt" w:date="2016-09-18T21:10:00Z">
              <w:rPr>
                <w:rFonts w:ascii="Courier New" w:eastAsia="Palatino Linotype" w:hAnsi="Courier New" w:cs="Courier New"/>
                <w:sz w:val="18"/>
                <w:szCs w:val="18"/>
                <w:lang w:eastAsia="hu-HU"/>
              </w:rPr>
            </w:rPrChange>
          </w:rPr>
          <w:t xml:space="preserve">      backEndConnections: 10</w:t>
        </w:r>
      </w:ins>
    </w:p>
    <w:p w:rsidR="00482AC9" w:rsidRPr="00482AC9" w:rsidRDefault="00482AC9" w:rsidP="00482AC9">
      <w:pPr>
        <w:shd w:val="clear" w:color="auto" w:fill="D9D9D9" w:themeFill="background1" w:themeFillShade="D9"/>
        <w:spacing w:after="0" w:line="240" w:lineRule="auto"/>
        <w:rPr>
          <w:ins w:id="1009" w:author="Paróczi Zsolt" w:date="2016-09-18T21:10:00Z"/>
          <w:rFonts w:ascii="Courier New" w:hAnsi="Courier New" w:cs="Courier New"/>
          <w:i/>
          <w:noProof/>
          <w:sz w:val="16"/>
          <w:szCs w:val="16"/>
          <w:lang w:val="en-GB"/>
          <w:rPrChange w:id="1010" w:author="Paróczi Zsolt" w:date="2016-09-18T21:10:00Z">
            <w:rPr>
              <w:ins w:id="1011" w:author="Paróczi Zsolt" w:date="2016-09-18T21:10:00Z"/>
              <w:rFonts w:ascii="Courier New" w:eastAsia="Palatino Linotype" w:hAnsi="Courier New" w:cs="Courier New"/>
              <w:sz w:val="18"/>
              <w:szCs w:val="18"/>
              <w:lang w:eastAsia="hu-HU"/>
            </w:rPr>
          </w:rPrChange>
        </w:rPr>
        <w:pPrChange w:id="1012"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1013" w:author="Paróczi Zsolt" w:date="2016-09-18T21:10:00Z">
        <w:r w:rsidRPr="00482AC9">
          <w:rPr>
            <w:rFonts w:ascii="Courier New" w:hAnsi="Courier New" w:cs="Courier New"/>
            <w:i/>
            <w:noProof/>
            <w:sz w:val="16"/>
            <w:szCs w:val="16"/>
            <w:lang w:val="en-GB"/>
            <w:rPrChange w:id="1014" w:author="Paróczi Zsolt" w:date="2016-09-18T21:10:00Z">
              <w:rPr>
                <w:rFonts w:ascii="Courier New" w:eastAsia="Palatino Linotype" w:hAnsi="Courier New" w:cs="Courier New"/>
                <w:sz w:val="18"/>
                <w:szCs w:val="18"/>
                <w:lang w:eastAsia="hu-HU"/>
              </w:rPr>
            </w:rPrChange>
          </w:rPr>
          <w:t xml:space="preserve">      requestTimeout:     10000</w:t>
        </w:r>
      </w:ins>
    </w:p>
    <w:p w:rsidR="00482AC9" w:rsidRPr="00482AC9" w:rsidRDefault="00482AC9" w:rsidP="00482AC9">
      <w:pPr>
        <w:shd w:val="clear" w:color="auto" w:fill="D9D9D9" w:themeFill="background1" w:themeFillShade="D9"/>
        <w:spacing w:after="0" w:line="240" w:lineRule="auto"/>
        <w:rPr>
          <w:ins w:id="1015" w:author="Paróczi Zsolt" w:date="2016-09-18T21:10:00Z"/>
          <w:rFonts w:ascii="Courier New" w:hAnsi="Courier New" w:cs="Courier New"/>
          <w:i/>
          <w:noProof/>
          <w:sz w:val="16"/>
          <w:szCs w:val="16"/>
          <w:lang w:val="en-GB"/>
          <w:rPrChange w:id="1016" w:author="Paróczi Zsolt" w:date="2016-09-18T21:10:00Z">
            <w:rPr>
              <w:ins w:id="1017" w:author="Paróczi Zsolt" w:date="2016-09-18T21:10:00Z"/>
              <w:rFonts w:ascii="Courier New" w:eastAsia="Palatino Linotype" w:hAnsi="Courier New" w:cs="Courier New"/>
              <w:sz w:val="18"/>
              <w:szCs w:val="18"/>
              <w:lang w:eastAsia="hu-HU"/>
            </w:rPr>
          </w:rPrChange>
        </w:rPr>
        <w:pPrChange w:id="1018"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ins w:id="1019" w:author="Paróczi Zsolt" w:date="2016-09-18T21:10:00Z">
        <w:r w:rsidRPr="00482AC9">
          <w:rPr>
            <w:rFonts w:ascii="Courier New" w:hAnsi="Courier New" w:cs="Courier New"/>
            <w:i/>
            <w:noProof/>
            <w:sz w:val="16"/>
            <w:szCs w:val="16"/>
            <w:lang w:val="en-GB"/>
            <w:rPrChange w:id="1020" w:author="Paróczi Zsolt" w:date="2016-09-18T21:10:00Z">
              <w:rPr>
                <w:rFonts w:ascii="Courier New" w:eastAsia="Palatino Linotype" w:hAnsi="Courier New" w:cs="Courier New"/>
                <w:sz w:val="18"/>
                <w:szCs w:val="18"/>
                <w:lang w:eastAsia="hu-HU"/>
              </w:rPr>
            </w:rPrChange>
          </w:rPr>
          <w:t xml:space="preserve">      consumers:          [test1,test2,test3]</w:t>
        </w:r>
      </w:ins>
    </w:p>
    <w:p w:rsidR="00482AC9" w:rsidRPr="00482AC9" w:rsidRDefault="00482AC9" w:rsidP="00482AC9">
      <w:pPr>
        <w:shd w:val="clear" w:color="auto" w:fill="D9D9D9" w:themeFill="background1" w:themeFillShade="D9"/>
        <w:spacing w:after="0" w:line="240" w:lineRule="auto"/>
        <w:rPr>
          <w:ins w:id="1021" w:author="Paróczi Zsolt" w:date="2016-09-18T21:10:00Z"/>
          <w:rFonts w:ascii="Courier New" w:hAnsi="Courier New" w:cs="Courier New"/>
          <w:i/>
          <w:noProof/>
          <w:sz w:val="16"/>
          <w:szCs w:val="16"/>
          <w:lang w:val="en-GB"/>
          <w:rPrChange w:id="1022" w:author="Paróczi Zsolt" w:date="2016-09-18T21:10:00Z">
            <w:rPr>
              <w:ins w:id="1023" w:author="Paróczi Zsolt" w:date="2016-09-18T21:10:00Z"/>
              <w:rFonts w:ascii="Courier New" w:eastAsia="Palatino Linotype" w:hAnsi="Courier New" w:cs="Courier New"/>
              <w:sz w:val="18"/>
              <w:szCs w:val="18"/>
              <w:lang w:eastAsia="hu-HU"/>
            </w:rPr>
          </w:rPrChange>
        </w:rPr>
        <w:pPrChange w:id="1024" w:author="Paróczi Zsolt" w:date="2016-09-18T21:10:00Z">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pPr>
        </w:pPrChange>
      </w:pPr>
    </w:p>
    <w:p w:rsidR="00482AC9" w:rsidRPr="00FB1D6C" w:rsidDel="00482AC9" w:rsidRDefault="00FB1D6C" w:rsidP="00FB1D6C">
      <w:pPr>
        <w:shd w:val="clear" w:color="auto" w:fill="D9D9D9" w:themeFill="background1" w:themeFillShade="D9"/>
        <w:spacing w:after="0" w:line="240" w:lineRule="auto"/>
        <w:rPr>
          <w:del w:id="1025" w:author="Paróczi Zsolt" w:date="2016-09-18T21:10:00Z"/>
          <w:rFonts w:ascii="Courier New" w:hAnsi="Courier New" w:cs="Courier New"/>
          <w:i/>
          <w:noProof/>
          <w:sz w:val="16"/>
          <w:szCs w:val="16"/>
          <w:lang w:val="en-GB"/>
        </w:rPr>
      </w:pPr>
      <w:del w:id="1026" w:author="Paróczi Zsolt" w:date="2016-09-18T21:10:00Z">
        <w:r w:rsidRPr="00FB1D6C" w:rsidDel="00482AC9">
          <w:rPr>
            <w:rFonts w:ascii="Courier New" w:hAnsi="Courier New" w:cs="Courier New"/>
            <w:i/>
            <w:noProof/>
            <w:sz w:val="16"/>
            <w:szCs w:val="16"/>
            <w:lang w:val="en-GB"/>
          </w:rPr>
          <w:delText>&lt;?xml version="1.0" encoding="UTF-8"?&gt;</w:delText>
        </w:r>
      </w:del>
    </w:p>
    <w:p w:rsidR="00FB1D6C" w:rsidRPr="00FB1D6C" w:rsidDel="00482AC9" w:rsidRDefault="00FB1D6C" w:rsidP="00FB1D6C">
      <w:pPr>
        <w:shd w:val="clear" w:color="auto" w:fill="D9D9D9" w:themeFill="background1" w:themeFillShade="D9"/>
        <w:spacing w:after="0" w:line="240" w:lineRule="auto"/>
        <w:rPr>
          <w:del w:id="1027" w:author="Paróczi Zsolt" w:date="2016-09-18T21:10:00Z"/>
          <w:rFonts w:ascii="Courier New" w:hAnsi="Courier New" w:cs="Courier New"/>
          <w:i/>
          <w:noProof/>
          <w:sz w:val="16"/>
          <w:szCs w:val="16"/>
          <w:lang w:val="en-GB"/>
        </w:rPr>
      </w:pPr>
      <w:del w:id="1028" w:author="Paróczi Zsolt" w:date="2016-09-18T21:10:00Z">
        <w:r w:rsidRPr="00FB1D6C" w:rsidDel="00482AC9">
          <w:rPr>
            <w:rFonts w:ascii="Courier New" w:hAnsi="Courier New" w:cs="Courier New"/>
            <w:i/>
            <w:noProof/>
            <w:sz w:val="16"/>
            <w:szCs w:val="16"/>
            <w:lang w:val="en-GB"/>
          </w:rPr>
          <w:delText>&lt;tns:lwiConfiguration xmlns:tns="http://telekom.hu/LwiConfiguration" xmlns:xsi="http://www.w3.org/2001/XMLSchema-instance" xsi:schemaLocation="http://telekom.hu/LwiConfiguration LwiConfiguration.xsd "&gt;</w:delText>
        </w:r>
      </w:del>
    </w:p>
    <w:p w:rsidR="00FB1D6C" w:rsidRPr="00FB1D6C" w:rsidDel="00482AC9" w:rsidRDefault="00FB1D6C" w:rsidP="00FB1D6C">
      <w:pPr>
        <w:shd w:val="clear" w:color="auto" w:fill="D9D9D9" w:themeFill="background1" w:themeFillShade="D9"/>
        <w:spacing w:after="0" w:line="240" w:lineRule="auto"/>
        <w:rPr>
          <w:del w:id="1029" w:author="Paróczi Zsolt" w:date="2016-09-18T21:10:00Z"/>
          <w:rFonts w:ascii="Courier New" w:hAnsi="Courier New" w:cs="Courier New"/>
          <w:i/>
          <w:noProof/>
          <w:sz w:val="16"/>
          <w:szCs w:val="16"/>
          <w:lang w:val="en-GB"/>
        </w:rPr>
      </w:pPr>
      <w:del w:id="1030" w:author="Paróczi Zsolt" w:date="2016-09-18T21:10:00Z">
        <w:r w:rsidRPr="00FB1D6C" w:rsidDel="00482AC9">
          <w:rPr>
            <w:rFonts w:ascii="Courier New" w:hAnsi="Courier New" w:cs="Courier New"/>
            <w:i/>
            <w:noProof/>
            <w:sz w:val="16"/>
            <w:szCs w:val="16"/>
            <w:lang w:val="en-GB"/>
          </w:rPr>
          <w:delText xml:space="preserve">  &lt;tns:log&gt;</w:delText>
        </w:r>
      </w:del>
    </w:p>
    <w:p w:rsidR="00FB1D6C" w:rsidRPr="00FB1D6C" w:rsidDel="00482AC9" w:rsidRDefault="00FB1D6C" w:rsidP="00FB1D6C">
      <w:pPr>
        <w:shd w:val="clear" w:color="auto" w:fill="D9D9D9" w:themeFill="background1" w:themeFillShade="D9"/>
        <w:spacing w:after="0" w:line="240" w:lineRule="auto"/>
        <w:rPr>
          <w:del w:id="1031" w:author="Paróczi Zsolt" w:date="2016-09-18T21:10:00Z"/>
          <w:rFonts w:ascii="Courier New" w:hAnsi="Courier New" w:cs="Courier New"/>
          <w:i/>
          <w:noProof/>
          <w:sz w:val="16"/>
          <w:szCs w:val="16"/>
          <w:lang w:val="en-GB"/>
        </w:rPr>
      </w:pPr>
      <w:del w:id="1032" w:author="Paróczi Zsolt" w:date="2016-09-18T21:10:00Z">
        <w:r w:rsidRPr="00FB1D6C" w:rsidDel="00482AC9">
          <w:rPr>
            <w:rFonts w:ascii="Courier New" w:hAnsi="Courier New" w:cs="Courier New"/>
            <w:i/>
            <w:noProof/>
            <w:sz w:val="16"/>
            <w:szCs w:val="16"/>
            <w:lang w:val="en-GB"/>
          </w:rPr>
          <w:delText xml:space="preserve">    &lt;tns:detail&gt;FULL&lt;/tns:detail&gt;</w:delText>
        </w:r>
      </w:del>
    </w:p>
    <w:p w:rsidR="00FB1D6C" w:rsidRPr="00FB1D6C" w:rsidDel="00482AC9" w:rsidRDefault="00FB1D6C" w:rsidP="00FB1D6C">
      <w:pPr>
        <w:shd w:val="clear" w:color="auto" w:fill="D9D9D9" w:themeFill="background1" w:themeFillShade="D9"/>
        <w:spacing w:after="0" w:line="240" w:lineRule="auto"/>
        <w:rPr>
          <w:del w:id="1033" w:author="Paróczi Zsolt" w:date="2016-09-18T21:10:00Z"/>
          <w:rFonts w:ascii="Courier New" w:hAnsi="Courier New" w:cs="Courier New"/>
          <w:i/>
          <w:noProof/>
          <w:sz w:val="16"/>
          <w:szCs w:val="16"/>
          <w:lang w:val="en-GB"/>
        </w:rPr>
      </w:pPr>
      <w:del w:id="1034" w:author="Paróczi Zsolt" w:date="2016-09-18T21:10:00Z">
        <w:r w:rsidRPr="00FB1D6C" w:rsidDel="00482AC9">
          <w:rPr>
            <w:rFonts w:ascii="Courier New" w:hAnsi="Courier New" w:cs="Courier New"/>
            <w:i/>
            <w:noProof/>
            <w:sz w:val="16"/>
            <w:szCs w:val="16"/>
            <w:lang w:val="en-GB"/>
          </w:rPr>
          <w:delText xml:space="preserve">  &lt;/tns:log&gt;</w:delText>
        </w:r>
      </w:del>
    </w:p>
    <w:p w:rsidR="00FB1D6C" w:rsidRPr="00FB1D6C" w:rsidDel="00482AC9" w:rsidRDefault="00FB1D6C" w:rsidP="00FB1D6C">
      <w:pPr>
        <w:shd w:val="clear" w:color="auto" w:fill="D9D9D9" w:themeFill="background1" w:themeFillShade="D9"/>
        <w:spacing w:after="0" w:line="240" w:lineRule="auto"/>
        <w:rPr>
          <w:del w:id="1035" w:author="Paróczi Zsolt" w:date="2016-09-18T21:10:00Z"/>
          <w:rFonts w:ascii="Courier New" w:hAnsi="Courier New" w:cs="Courier New"/>
          <w:i/>
          <w:noProof/>
          <w:sz w:val="16"/>
          <w:szCs w:val="16"/>
          <w:lang w:val="en-GB"/>
        </w:rPr>
      </w:pPr>
      <w:del w:id="1036" w:author="Paróczi Zsolt" w:date="2016-09-18T21:10:00Z">
        <w:r w:rsidRPr="00FB1D6C" w:rsidDel="00482AC9">
          <w:rPr>
            <w:rFonts w:ascii="Courier New" w:hAnsi="Courier New" w:cs="Courier New"/>
            <w:i/>
            <w:noProof/>
            <w:sz w:val="16"/>
            <w:szCs w:val="16"/>
            <w:lang w:val="en-GB"/>
          </w:rPr>
          <w:delText xml:space="preserve">  &lt;tns:consumers&gt;</w:delText>
        </w:r>
      </w:del>
    </w:p>
    <w:p w:rsidR="00FB1D6C" w:rsidRPr="00FB1D6C" w:rsidDel="00482AC9" w:rsidRDefault="00FB1D6C" w:rsidP="00FB1D6C">
      <w:pPr>
        <w:shd w:val="clear" w:color="auto" w:fill="D9D9D9" w:themeFill="background1" w:themeFillShade="D9"/>
        <w:spacing w:after="0" w:line="240" w:lineRule="auto"/>
        <w:rPr>
          <w:del w:id="1037" w:author="Paróczi Zsolt" w:date="2016-09-18T21:10:00Z"/>
          <w:rFonts w:ascii="Courier New" w:hAnsi="Courier New" w:cs="Courier New"/>
          <w:i/>
          <w:noProof/>
          <w:sz w:val="16"/>
          <w:szCs w:val="16"/>
          <w:lang w:val="en-GB"/>
        </w:rPr>
      </w:pPr>
      <w:del w:id="1038" w:author="Paróczi Zsolt" w:date="2016-09-18T21:10:00Z">
        <w:r w:rsidRPr="00FB1D6C" w:rsidDel="00482AC9">
          <w:rPr>
            <w:rFonts w:ascii="Courier New" w:hAnsi="Courier New" w:cs="Courier New"/>
            <w:i/>
            <w:noProof/>
            <w:sz w:val="16"/>
            <w:szCs w:val="16"/>
            <w:lang w:val="en-GB"/>
          </w:rPr>
          <w:delText xml:space="preserve">    &lt;tns:consumerApplication&gt;</w:delText>
        </w:r>
      </w:del>
    </w:p>
    <w:p w:rsidR="00FB1D6C" w:rsidRPr="00FB1D6C" w:rsidDel="00482AC9" w:rsidRDefault="00FB1D6C" w:rsidP="00FB1D6C">
      <w:pPr>
        <w:shd w:val="clear" w:color="auto" w:fill="D9D9D9" w:themeFill="background1" w:themeFillShade="D9"/>
        <w:spacing w:after="0" w:line="240" w:lineRule="auto"/>
        <w:rPr>
          <w:del w:id="1039" w:author="Paróczi Zsolt" w:date="2016-09-18T21:10:00Z"/>
          <w:rFonts w:ascii="Courier New" w:hAnsi="Courier New" w:cs="Courier New"/>
          <w:i/>
          <w:noProof/>
          <w:sz w:val="16"/>
          <w:szCs w:val="16"/>
          <w:lang w:val="en-GB"/>
        </w:rPr>
      </w:pPr>
      <w:del w:id="1040" w:author="Paróczi Zsolt" w:date="2016-09-18T21:10:00Z">
        <w:r w:rsidRPr="00FB1D6C" w:rsidDel="00482AC9">
          <w:rPr>
            <w:rFonts w:ascii="Courier New" w:hAnsi="Courier New" w:cs="Courier New"/>
            <w:i/>
            <w:noProof/>
            <w:sz w:val="16"/>
            <w:szCs w:val="16"/>
            <w:lang w:val="en-GB"/>
          </w:rPr>
          <w:delText xml:space="preserve">      &lt;tns:name&gt;mami&lt;/tns:name&gt;</w:delText>
        </w:r>
      </w:del>
    </w:p>
    <w:p w:rsidR="00FB1D6C" w:rsidRPr="00FB1D6C" w:rsidDel="00482AC9" w:rsidRDefault="00FB1D6C" w:rsidP="00FB1D6C">
      <w:pPr>
        <w:shd w:val="clear" w:color="auto" w:fill="D9D9D9" w:themeFill="background1" w:themeFillShade="D9"/>
        <w:spacing w:after="0" w:line="240" w:lineRule="auto"/>
        <w:rPr>
          <w:del w:id="1041" w:author="Paróczi Zsolt" w:date="2016-09-18T21:10:00Z"/>
          <w:rFonts w:ascii="Courier New" w:hAnsi="Courier New" w:cs="Courier New"/>
          <w:i/>
          <w:noProof/>
          <w:sz w:val="16"/>
          <w:szCs w:val="16"/>
          <w:lang w:val="en-GB"/>
        </w:rPr>
      </w:pPr>
      <w:del w:id="1042" w:author="Paróczi Zsolt" w:date="2016-09-18T21:10:00Z">
        <w:r w:rsidRPr="00FB1D6C" w:rsidDel="00482AC9">
          <w:rPr>
            <w:rFonts w:ascii="Courier New" w:hAnsi="Courier New" w:cs="Courier New"/>
            <w:i/>
            <w:noProof/>
            <w:sz w:val="16"/>
            <w:szCs w:val="16"/>
            <w:lang w:val="en-GB"/>
          </w:rPr>
          <w:delText xml:space="preserve">      &lt;tns:password&gt;12345&lt;/tns:password&gt;</w:delText>
        </w:r>
      </w:del>
    </w:p>
    <w:p w:rsidR="00FB1D6C" w:rsidRPr="00FB1D6C" w:rsidDel="00482AC9" w:rsidRDefault="00FB1D6C" w:rsidP="00FB1D6C">
      <w:pPr>
        <w:shd w:val="clear" w:color="auto" w:fill="D9D9D9" w:themeFill="background1" w:themeFillShade="D9"/>
        <w:spacing w:after="0" w:line="240" w:lineRule="auto"/>
        <w:rPr>
          <w:del w:id="1043" w:author="Paróczi Zsolt" w:date="2016-09-18T21:10:00Z"/>
          <w:rFonts w:ascii="Courier New" w:hAnsi="Courier New" w:cs="Courier New"/>
          <w:i/>
          <w:noProof/>
          <w:sz w:val="16"/>
          <w:szCs w:val="16"/>
          <w:lang w:val="en-GB"/>
        </w:rPr>
      </w:pPr>
      <w:del w:id="1044" w:author="Paróczi Zsolt" w:date="2016-09-18T21:10:00Z">
        <w:r w:rsidRPr="00FB1D6C" w:rsidDel="00482AC9">
          <w:rPr>
            <w:rFonts w:ascii="Courier New" w:hAnsi="Courier New" w:cs="Courier New"/>
            <w:i/>
            <w:noProof/>
            <w:sz w:val="16"/>
            <w:szCs w:val="16"/>
            <w:lang w:val="en-GB"/>
          </w:rPr>
          <w:delText xml:space="preserve">    &lt;/tns:consumerApplication&gt;</w:delText>
        </w:r>
      </w:del>
    </w:p>
    <w:p w:rsidR="00FB1D6C" w:rsidRPr="00FB1D6C" w:rsidDel="00482AC9" w:rsidRDefault="00FB1D6C" w:rsidP="00FB1D6C">
      <w:pPr>
        <w:shd w:val="clear" w:color="auto" w:fill="D9D9D9" w:themeFill="background1" w:themeFillShade="D9"/>
        <w:spacing w:after="0" w:line="240" w:lineRule="auto"/>
        <w:rPr>
          <w:del w:id="1045" w:author="Paróczi Zsolt" w:date="2016-09-18T21:10:00Z"/>
          <w:rFonts w:ascii="Courier New" w:hAnsi="Courier New" w:cs="Courier New"/>
          <w:i/>
          <w:noProof/>
          <w:sz w:val="16"/>
          <w:szCs w:val="16"/>
          <w:lang w:val="en-GB"/>
        </w:rPr>
      </w:pPr>
      <w:del w:id="1046" w:author="Paróczi Zsolt" w:date="2016-09-18T21:10:00Z">
        <w:r w:rsidRPr="00FB1D6C" w:rsidDel="00482AC9">
          <w:rPr>
            <w:rFonts w:ascii="Courier New" w:hAnsi="Courier New" w:cs="Courier New"/>
            <w:i/>
            <w:noProof/>
            <w:sz w:val="16"/>
            <w:szCs w:val="16"/>
            <w:lang w:val="en-GB"/>
          </w:rPr>
          <w:delText xml:space="preserve">  &lt;/tns:consumers&gt;</w:delText>
        </w:r>
      </w:del>
    </w:p>
    <w:p w:rsidR="00FB1D6C" w:rsidRPr="00FB1D6C" w:rsidDel="00482AC9" w:rsidRDefault="00FB1D6C" w:rsidP="00FB1D6C">
      <w:pPr>
        <w:shd w:val="clear" w:color="auto" w:fill="D9D9D9" w:themeFill="background1" w:themeFillShade="D9"/>
        <w:spacing w:after="0" w:line="240" w:lineRule="auto"/>
        <w:rPr>
          <w:del w:id="1047" w:author="Paróczi Zsolt" w:date="2016-09-18T21:10:00Z"/>
          <w:rFonts w:ascii="Courier New" w:hAnsi="Courier New" w:cs="Courier New"/>
          <w:i/>
          <w:noProof/>
          <w:sz w:val="16"/>
          <w:szCs w:val="16"/>
          <w:lang w:val="en-GB"/>
        </w:rPr>
      </w:pPr>
      <w:del w:id="1048" w:author="Paróczi Zsolt" w:date="2016-09-18T21:10:00Z">
        <w:r w:rsidRPr="00FB1D6C" w:rsidDel="00482AC9">
          <w:rPr>
            <w:rFonts w:ascii="Courier New" w:hAnsi="Courier New" w:cs="Courier New"/>
            <w:i/>
            <w:noProof/>
            <w:sz w:val="16"/>
            <w:szCs w:val="16"/>
            <w:lang w:val="en-GB"/>
          </w:rPr>
          <w:delText xml:space="preserve">  &lt;tns:providers&gt;</w:delText>
        </w:r>
      </w:del>
    </w:p>
    <w:p w:rsidR="00FB1D6C" w:rsidRPr="00FB1D6C" w:rsidDel="00482AC9" w:rsidRDefault="00FB1D6C" w:rsidP="00FB1D6C">
      <w:pPr>
        <w:shd w:val="clear" w:color="auto" w:fill="D9D9D9" w:themeFill="background1" w:themeFillShade="D9"/>
        <w:spacing w:after="0" w:line="240" w:lineRule="auto"/>
        <w:rPr>
          <w:del w:id="1049" w:author="Paróczi Zsolt" w:date="2016-09-18T21:10:00Z"/>
          <w:rFonts w:ascii="Courier New" w:hAnsi="Courier New" w:cs="Courier New"/>
          <w:i/>
          <w:noProof/>
          <w:sz w:val="16"/>
          <w:szCs w:val="16"/>
          <w:lang w:val="en-GB"/>
        </w:rPr>
      </w:pPr>
      <w:del w:id="1050" w:author="Paróczi Zsolt" w:date="2016-09-18T21:10:00Z">
        <w:r w:rsidRPr="00FB1D6C" w:rsidDel="00482AC9">
          <w:rPr>
            <w:rFonts w:ascii="Courier New" w:hAnsi="Courier New" w:cs="Courier New"/>
            <w:i/>
            <w:noProof/>
            <w:sz w:val="16"/>
            <w:szCs w:val="16"/>
            <w:lang w:val="en-GB"/>
          </w:rPr>
          <w:delText xml:space="preserve">    &lt;tns:provider&gt;</w:delText>
        </w:r>
      </w:del>
    </w:p>
    <w:p w:rsidR="00FB1D6C" w:rsidRPr="00FB1D6C" w:rsidDel="00482AC9" w:rsidRDefault="00FB1D6C" w:rsidP="00FB1D6C">
      <w:pPr>
        <w:shd w:val="clear" w:color="auto" w:fill="D9D9D9" w:themeFill="background1" w:themeFillShade="D9"/>
        <w:spacing w:after="0" w:line="240" w:lineRule="auto"/>
        <w:rPr>
          <w:del w:id="1051" w:author="Paróczi Zsolt" w:date="2016-09-18T21:10:00Z"/>
          <w:rFonts w:ascii="Courier New" w:hAnsi="Courier New" w:cs="Courier New"/>
          <w:i/>
          <w:noProof/>
          <w:sz w:val="16"/>
          <w:szCs w:val="16"/>
          <w:lang w:val="en-GB"/>
        </w:rPr>
      </w:pPr>
      <w:del w:id="1052" w:author="Paróczi Zsolt" w:date="2016-09-18T21:10:00Z">
        <w:r w:rsidRPr="00FB1D6C" w:rsidDel="00482AC9">
          <w:rPr>
            <w:rFonts w:ascii="Courier New" w:hAnsi="Courier New" w:cs="Courier New"/>
            <w:i/>
            <w:noProof/>
            <w:sz w:val="16"/>
            <w:szCs w:val="16"/>
            <w:lang w:val="en-GB"/>
          </w:rPr>
          <w:delText xml:space="preserve">      &lt;tns:name&gt;cnr&lt;/tns:name&gt;</w:delText>
        </w:r>
      </w:del>
    </w:p>
    <w:p w:rsidR="00FB1D6C" w:rsidRPr="00FB1D6C" w:rsidDel="00482AC9" w:rsidRDefault="00FB1D6C" w:rsidP="00FB1D6C">
      <w:pPr>
        <w:shd w:val="clear" w:color="auto" w:fill="D9D9D9" w:themeFill="background1" w:themeFillShade="D9"/>
        <w:spacing w:after="0" w:line="240" w:lineRule="auto"/>
        <w:rPr>
          <w:del w:id="1053" w:author="Paróczi Zsolt" w:date="2016-09-18T21:10:00Z"/>
          <w:rFonts w:ascii="Courier New" w:hAnsi="Courier New" w:cs="Courier New"/>
          <w:i/>
          <w:noProof/>
          <w:sz w:val="16"/>
          <w:szCs w:val="16"/>
          <w:lang w:val="en-GB"/>
        </w:rPr>
      </w:pPr>
      <w:del w:id="1054" w:author="Paróczi Zsolt" w:date="2016-09-18T21:10:00Z">
        <w:r w:rsidRPr="00FB1D6C" w:rsidDel="00482AC9">
          <w:rPr>
            <w:rFonts w:ascii="Courier New" w:hAnsi="Courier New" w:cs="Courier New"/>
            <w:i/>
            <w:noProof/>
            <w:sz w:val="16"/>
            <w:szCs w:val="16"/>
            <w:lang w:val="en-GB"/>
          </w:rPr>
          <w:delText xml:space="preserve">      &lt;tns:loadBalancerHost&gt;shark-dev&lt;/tns:loadBalancerHost&gt;</w:delText>
        </w:r>
      </w:del>
    </w:p>
    <w:p w:rsidR="00FB1D6C" w:rsidRPr="00FB1D6C" w:rsidDel="00482AC9" w:rsidRDefault="00FB1D6C" w:rsidP="00FB1D6C">
      <w:pPr>
        <w:shd w:val="clear" w:color="auto" w:fill="D9D9D9" w:themeFill="background1" w:themeFillShade="D9"/>
        <w:spacing w:after="0" w:line="240" w:lineRule="auto"/>
        <w:rPr>
          <w:del w:id="1055" w:author="Paróczi Zsolt" w:date="2016-09-18T21:10:00Z"/>
          <w:rFonts w:ascii="Courier New" w:hAnsi="Courier New" w:cs="Courier New"/>
          <w:i/>
          <w:noProof/>
          <w:sz w:val="16"/>
          <w:szCs w:val="16"/>
          <w:lang w:val="en-GB"/>
        </w:rPr>
      </w:pPr>
      <w:del w:id="1056" w:author="Paróczi Zsolt" w:date="2016-09-18T21:10:00Z">
        <w:r w:rsidRPr="00FB1D6C" w:rsidDel="00482AC9">
          <w:rPr>
            <w:rFonts w:ascii="Courier New" w:hAnsi="Courier New" w:cs="Courier New"/>
            <w:i/>
            <w:noProof/>
            <w:sz w:val="16"/>
            <w:szCs w:val="16"/>
            <w:lang w:val="en-GB"/>
          </w:rPr>
          <w:delText xml:space="preserve">      &lt;tns:loadBalancerPort&gt;17001&lt;/tns:loadBalancerPort&gt;</w:delText>
        </w:r>
      </w:del>
    </w:p>
    <w:p w:rsidR="00FB1D6C" w:rsidRPr="00FB1D6C" w:rsidDel="00482AC9" w:rsidRDefault="00FB1D6C" w:rsidP="00FB1D6C">
      <w:pPr>
        <w:shd w:val="clear" w:color="auto" w:fill="D9D9D9" w:themeFill="background1" w:themeFillShade="D9"/>
        <w:spacing w:after="0" w:line="240" w:lineRule="auto"/>
        <w:rPr>
          <w:del w:id="1057" w:author="Paróczi Zsolt" w:date="2016-09-18T21:10:00Z"/>
          <w:rFonts w:ascii="Courier New" w:hAnsi="Courier New" w:cs="Courier New"/>
          <w:i/>
          <w:noProof/>
          <w:sz w:val="16"/>
          <w:szCs w:val="16"/>
          <w:lang w:val="en-GB"/>
        </w:rPr>
      </w:pPr>
      <w:del w:id="1058" w:author="Paróczi Zsolt" w:date="2016-09-18T21:10:00Z">
        <w:r w:rsidRPr="00FB1D6C" w:rsidDel="00482AC9">
          <w:rPr>
            <w:rFonts w:ascii="Courier New" w:hAnsi="Courier New" w:cs="Courier New"/>
            <w:i/>
            <w:noProof/>
            <w:sz w:val="16"/>
            <w:szCs w:val="16"/>
            <w:lang w:val="en-GB"/>
          </w:rPr>
          <w:delText xml:space="preserve">      &lt;tns:protocol&gt;https&lt;/tns:protocol&gt;</w:delText>
        </w:r>
      </w:del>
    </w:p>
    <w:p w:rsidR="00FB1D6C" w:rsidRPr="00FB1D6C" w:rsidDel="00482AC9" w:rsidRDefault="00FB1D6C" w:rsidP="00FB1D6C">
      <w:pPr>
        <w:shd w:val="clear" w:color="auto" w:fill="D9D9D9" w:themeFill="background1" w:themeFillShade="D9"/>
        <w:spacing w:after="0" w:line="240" w:lineRule="auto"/>
        <w:rPr>
          <w:del w:id="1059" w:author="Paróczi Zsolt" w:date="2016-09-18T21:10:00Z"/>
          <w:rFonts w:ascii="Courier New" w:hAnsi="Courier New" w:cs="Courier New"/>
          <w:i/>
          <w:noProof/>
          <w:sz w:val="16"/>
          <w:szCs w:val="16"/>
          <w:lang w:val="en-GB"/>
        </w:rPr>
      </w:pPr>
      <w:del w:id="1060" w:author="Paróczi Zsolt" w:date="2016-09-18T21:10:00Z">
        <w:r w:rsidRPr="00FB1D6C" w:rsidDel="00482AC9">
          <w:rPr>
            <w:rFonts w:ascii="Courier New" w:hAnsi="Courier New" w:cs="Courier New"/>
            <w:i/>
            <w:noProof/>
            <w:sz w:val="16"/>
            <w:szCs w:val="16"/>
            <w:lang w:val="en-GB"/>
          </w:rPr>
          <w:delText xml:space="preserve">      &lt;tns:services&gt;</w:delText>
        </w:r>
      </w:del>
    </w:p>
    <w:p w:rsidR="00FB1D6C" w:rsidRPr="00FB1D6C" w:rsidDel="00482AC9" w:rsidRDefault="00FB1D6C" w:rsidP="00FB1D6C">
      <w:pPr>
        <w:shd w:val="clear" w:color="auto" w:fill="D9D9D9" w:themeFill="background1" w:themeFillShade="D9"/>
        <w:spacing w:after="0" w:line="240" w:lineRule="auto"/>
        <w:rPr>
          <w:del w:id="1061" w:author="Paróczi Zsolt" w:date="2016-09-18T21:10:00Z"/>
          <w:rFonts w:ascii="Courier New" w:hAnsi="Courier New" w:cs="Courier New"/>
          <w:i/>
          <w:noProof/>
          <w:sz w:val="16"/>
          <w:szCs w:val="16"/>
          <w:lang w:val="en-GB"/>
        </w:rPr>
      </w:pPr>
      <w:del w:id="1062" w:author="Paróczi Zsolt" w:date="2016-09-18T21:10:00Z">
        <w:r w:rsidRPr="00FB1D6C" w:rsidDel="00482AC9">
          <w:rPr>
            <w:rFonts w:ascii="Courier New" w:hAnsi="Courier New" w:cs="Courier New"/>
            <w:i/>
            <w:noProof/>
            <w:sz w:val="16"/>
            <w:szCs w:val="16"/>
            <w:lang w:val="en-GB"/>
          </w:rPr>
          <w:delText xml:space="preserve">        &lt;tns:service&gt;</w:delText>
        </w:r>
      </w:del>
    </w:p>
    <w:p w:rsidR="00FB1D6C" w:rsidRPr="00FB1D6C" w:rsidDel="00482AC9" w:rsidRDefault="00FB1D6C" w:rsidP="00FB1D6C">
      <w:pPr>
        <w:shd w:val="clear" w:color="auto" w:fill="D9D9D9" w:themeFill="background1" w:themeFillShade="D9"/>
        <w:spacing w:after="0" w:line="240" w:lineRule="auto"/>
        <w:rPr>
          <w:del w:id="1063" w:author="Paróczi Zsolt" w:date="2016-09-18T21:10:00Z"/>
          <w:rFonts w:ascii="Courier New" w:hAnsi="Courier New" w:cs="Courier New"/>
          <w:i/>
          <w:noProof/>
          <w:sz w:val="16"/>
          <w:szCs w:val="16"/>
          <w:lang w:val="en-GB"/>
        </w:rPr>
      </w:pPr>
      <w:del w:id="1064" w:author="Paróczi Zsolt" w:date="2016-09-18T21:10:00Z">
        <w:r w:rsidRPr="00FB1D6C" w:rsidDel="00482AC9">
          <w:rPr>
            <w:rFonts w:ascii="Courier New" w:hAnsi="Courier New" w:cs="Courier New"/>
            <w:i/>
            <w:noProof/>
            <w:sz w:val="16"/>
            <w:szCs w:val="16"/>
            <w:lang w:val="en-GB"/>
          </w:rPr>
          <w:delText xml:space="preserve">          &lt;tns:name&gt;getMsisdn&lt;/tns:name&gt;</w:delText>
        </w:r>
      </w:del>
    </w:p>
    <w:p w:rsidR="00FB1D6C" w:rsidRPr="00FB1D6C" w:rsidDel="00482AC9" w:rsidRDefault="00FB1D6C" w:rsidP="00FB1D6C">
      <w:pPr>
        <w:shd w:val="clear" w:color="auto" w:fill="D9D9D9" w:themeFill="background1" w:themeFillShade="D9"/>
        <w:spacing w:after="0" w:line="240" w:lineRule="auto"/>
        <w:rPr>
          <w:del w:id="1065" w:author="Paróczi Zsolt" w:date="2016-09-18T21:10:00Z"/>
          <w:rFonts w:ascii="Courier New" w:hAnsi="Courier New" w:cs="Courier New"/>
          <w:i/>
          <w:noProof/>
          <w:sz w:val="16"/>
          <w:szCs w:val="16"/>
          <w:lang w:val="en-GB"/>
        </w:rPr>
      </w:pPr>
      <w:del w:id="1066" w:author="Paróczi Zsolt" w:date="2016-09-18T21:10:00Z">
        <w:r w:rsidRPr="00FB1D6C" w:rsidDel="00482AC9">
          <w:rPr>
            <w:rFonts w:ascii="Courier New" w:hAnsi="Courier New" w:cs="Courier New"/>
            <w:i/>
            <w:noProof/>
            <w:sz w:val="16"/>
            <w:szCs w:val="16"/>
            <w:lang w:val="en-GB"/>
          </w:rPr>
          <w:delText xml:space="preserve">          &lt;tns:businessService&gt;cnrservice/getmsidn&lt;/tns:businessService&gt;</w:delText>
        </w:r>
      </w:del>
    </w:p>
    <w:p w:rsidR="00FB1D6C" w:rsidRPr="00FB1D6C" w:rsidDel="00482AC9" w:rsidRDefault="00FB1D6C" w:rsidP="00FB1D6C">
      <w:pPr>
        <w:shd w:val="clear" w:color="auto" w:fill="D9D9D9" w:themeFill="background1" w:themeFillShade="D9"/>
        <w:spacing w:after="0" w:line="240" w:lineRule="auto"/>
        <w:rPr>
          <w:del w:id="1067" w:author="Paróczi Zsolt" w:date="2016-09-18T21:10:00Z"/>
          <w:rFonts w:ascii="Courier New" w:hAnsi="Courier New" w:cs="Courier New"/>
          <w:i/>
          <w:noProof/>
          <w:sz w:val="16"/>
          <w:szCs w:val="16"/>
          <w:lang w:val="en-GB"/>
        </w:rPr>
      </w:pPr>
      <w:del w:id="1068" w:author="Paróczi Zsolt" w:date="2016-09-18T21:10:00Z">
        <w:r w:rsidRPr="00FB1D6C" w:rsidDel="00482AC9">
          <w:rPr>
            <w:rFonts w:ascii="Courier New" w:hAnsi="Courier New" w:cs="Courier New"/>
            <w:i/>
            <w:noProof/>
            <w:sz w:val="16"/>
            <w:szCs w:val="16"/>
            <w:lang w:val="en-GB"/>
          </w:rPr>
          <w:delText xml:space="preserve">          &lt;tns:validationType&gt;CTX&lt;/tns:validationType&gt;</w:delText>
        </w:r>
      </w:del>
    </w:p>
    <w:p w:rsidR="00FB1D6C" w:rsidRPr="00FB1D6C" w:rsidDel="00482AC9" w:rsidRDefault="00FB1D6C" w:rsidP="00FB1D6C">
      <w:pPr>
        <w:shd w:val="clear" w:color="auto" w:fill="D9D9D9" w:themeFill="background1" w:themeFillShade="D9"/>
        <w:spacing w:after="0" w:line="240" w:lineRule="auto"/>
        <w:rPr>
          <w:del w:id="1069" w:author="Paróczi Zsolt" w:date="2016-09-18T21:10:00Z"/>
          <w:rFonts w:ascii="Courier New" w:hAnsi="Courier New" w:cs="Courier New"/>
          <w:i/>
          <w:noProof/>
          <w:sz w:val="16"/>
          <w:szCs w:val="16"/>
          <w:lang w:val="en-GB"/>
        </w:rPr>
      </w:pPr>
      <w:del w:id="1070" w:author="Paróczi Zsolt" w:date="2016-09-18T21:10:00Z">
        <w:r w:rsidRPr="00FB1D6C" w:rsidDel="00482AC9">
          <w:rPr>
            <w:rFonts w:ascii="Courier New" w:hAnsi="Courier New" w:cs="Courier New"/>
            <w:i/>
            <w:noProof/>
            <w:sz w:val="16"/>
            <w:szCs w:val="16"/>
            <w:lang w:val="en-GB"/>
          </w:rPr>
          <w:delText xml:space="preserve">          &lt;tns:maxRequests&gt;20&lt;/tns:maxRequests&gt;</w:delText>
        </w:r>
      </w:del>
    </w:p>
    <w:p w:rsidR="00FB1D6C" w:rsidRPr="00FB1D6C" w:rsidDel="00482AC9" w:rsidRDefault="00FB1D6C" w:rsidP="00FB1D6C">
      <w:pPr>
        <w:shd w:val="clear" w:color="auto" w:fill="D9D9D9" w:themeFill="background1" w:themeFillShade="D9"/>
        <w:spacing w:after="0" w:line="240" w:lineRule="auto"/>
        <w:rPr>
          <w:del w:id="1071" w:author="Paróczi Zsolt" w:date="2016-09-18T21:10:00Z"/>
          <w:rFonts w:ascii="Courier New" w:hAnsi="Courier New" w:cs="Courier New"/>
          <w:i/>
          <w:noProof/>
          <w:sz w:val="16"/>
          <w:szCs w:val="16"/>
          <w:lang w:val="en-GB"/>
        </w:rPr>
      </w:pPr>
      <w:del w:id="1072" w:author="Paróczi Zsolt" w:date="2016-09-18T21:10:00Z">
        <w:r w:rsidRPr="00FB1D6C" w:rsidDel="00482AC9">
          <w:rPr>
            <w:rFonts w:ascii="Courier New" w:hAnsi="Courier New" w:cs="Courier New"/>
            <w:i/>
            <w:noProof/>
            <w:sz w:val="16"/>
            <w:szCs w:val="16"/>
            <w:lang w:val="en-GB"/>
          </w:rPr>
          <w:delText xml:space="preserve">          &lt;tns:requestQueueLength&gt;40&lt;/tns:requestQueueLength&gt;</w:delText>
        </w:r>
      </w:del>
    </w:p>
    <w:p w:rsidR="00FB1D6C" w:rsidRPr="00FB1D6C" w:rsidDel="00482AC9" w:rsidRDefault="00FB1D6C" w:rsidP="00FB1D6C">
      <w:pPr>
        <w:shd w:val="clear" w:color="auto" w:fill="D9D9D9" w:themeFill="background1" w:themeFillShade="D9"/>
        <w:spacing w:after="0" w:line="240" w:lineRule="auto"/>
        <w:rPr>
          <w:del w:id="1073" w:author="Paróczi Zsolt" w:date="2016-09-18T21:10:00Z"/>
          <w:rFonts w:ascii="Courier New" w:hAnsi="Courier New" w:cs="Courier New"/>
          <w:i/>
          <w:noProof/>
          <w:sz w:val="16"/>
          <w:szCs w:val="16"/>
          <w:lang w:val="en-GB"/>
        </w:rPr>
      </w:pPr>
      <w:del w:id="1074" w:author="Paróczi Zsolt" w:date="2016-09-18T21:10:00Z">
        <w:r w:rsidRPr="00FB1D6C" w:rsidDel="00482AC9">
          <w:rPr>
            <w:rFonts w:ascii="Courier New" w:hAnsi="Courier New" w:cs="Courier New"/>
            <w:i/>
            <w:noProof/>
            <w:sz w:val="16"/>
            <w:szCs w:val="16"/>
            <w:lang w:val="en-GB"/>
          </w:rPr>
          <w:delText xml:space="preserve">          &lt;tns:allowedConsumers/&gt;</w:delText>
        </w:r>
      </w:del>
    </w:p>
    <w:p w:rsidR="00FB1D6C" w:rsidRPr="00FB1D6C" w:rsidDel="00482AC9" w:rsidRDefault="00FB1D6C" w:rsidP="00FB1D6C">
      <w:pPr>
        <w:shd w:val="clear" w:color="auto" w:fill="D9D9D9" w:themeFill="background1" w:themeFillShade="D9"/>
        <w:spacing w:after="0" w:line="240" w:lineRule="auto"/>
        <w:rPr>
          <w:del w:id="1075" w:author="Paróczi Zsolt" w:date="2016-09-18T21:10:00Z"/>
          <w:rFonts w:ascii="Courier New" w:hAnsi="Courier New" w:cs="Courier New"/>
          <w:i/>
          <w:noProof/>
          <w:sz w:val="16"/>
          <w:szCs w:val="16"/>
          <w:lang w:val="en-GB"/>
        </w:rPr>
      </w:pPr>
      <w:del w:id="1076" w:author="Paróczi Zsolt" w:date="2016-09-18T21:10:00Z">
        <w:r w:rsidRPr="00FB1D6C" w:rsidDel="00482AC9">
          <w:rPr>
            <w:rFonts w:ascii="Courier New" w:hAnsi="Courier New" w:cs="Courier New"/>
            <w:i/>
            <w:noProof/>
            <w:sz w:val="16"/>
            <w:szCs w:val="16"/>
            <w:lang w:val="en-GB"/>
          </w:rPr>
          <w:delText xml:space="preserve">        &lt;/tns:service&gt;</w:delText>
        </w:r>
      </w:del>
    </w:p>
    <w:p w:rsidR="00FB1D6C" w:rsidRPr="00FB1D6C" w:rsidDel="00482AC9" w:rsidRDefault="00FB1D6C" w:rsidP="00FB1D6C">
      <w:pPr>
        <w:shd w:val="clear" w:color="auto" w:fill="D9D9D9" w:themeFill="background1" w:themeFillShade="D9"/>
        <w:spacing w:after="0" w:line="240" w:lineRule="auto"/>
        <w:rPr>
          <w:del w:id="1077" w:author="Paróczi Zsolt" w:date="2016-09-18T21:10:00Z"/>
          <w:rFonts w:ascii="Courier New" w:hAnsi="Courier New" w:cs="Courier New"/>
          <w:i/>
          <w:noProof/>
          <w:sz w:val="16"/>
          <w:szCs w:val="16"/>
          <w:lang w:val="en-GB"/>
        </w:rPr>
      </w:pPr>
      <w:del w:id="1078" w:author="Paróczi Zsolt" w:date="2016-09-18T21:10:00Z">
        <w:r w:rsidRPr="00FB1D6C" w:rsidDel="00482AC9">
          <w:rPr>
            <w:rFonts w:ascii="Courier New" w:hAnsi="Courier New" w:cs="Courier New"/>
            <w:i/>
            <w:noProof/>
            <w:sz w:val="16"/>
            <w:szCs w:val="16"/>
            <w:lang w:val="en-GB"/>
          </w:rPr>
          <w:delText xml:space="preserve">      &lt;/tns:services&gt;</w:delText>
        </w:r>
      </w:del>
    </w:p>
    <w:p w:rsidR="00FB1D6C" w:rsidRPr="00FB1D6C" w:rsidDel="00482AC9" w:rsidRDefault="00FB1D6C" w:rsidP="00FB1D6C">
      <w:pPr>
        <w:shd w:val="clear" w:color="auto" w:fill="D9D9D9" w:themeFill="background1" w:themeFillShade="D9"/>
        <w:spacing w:after="0" w:line="240" w:lineRule="auto"/>
        <w:rPr>
          <w:del w:id="1079" w:author="Paróczi Zsolt" w:date="2016-09-18T21:10:00Z"/>
          <w:rFonts w:ascii="Courier New" w:hAnsi="Courier New" w:cs="Courier New"/>
          <w:i/>
          <w:noProof/>
          <w:sz w:val="16"/>
          <w:szCs w:val="16"/>
          <w:lang w:val="en-GB"/>
        </w:rPr>
      </w:pPr>
      <w:del w:id="1080" w:author="Paróczi Zsolt" w:date="2016-09-18T21:10:00Z">
        <w:r w:rsidRPr="00FB1D6C" w:rsidDel="00482AC9">
          <w:rPr>
            <w:rFonts w:ascii="Courier New" w:hAnsi="Courier New" w:cs="Courier New"/>
            <w:i/>
            <w:noProof/>
            <w:sz w:val="16"/>
            <w:szCs w:val="16"/>
            <w:lang w:val="en-GB"/>
          </w:rPr>
          <w:delText xml:space="preserve">    &lt;/tns:provider&gt;</w:delText>
        </w:r>
      </w:del>
    </w:p>
    <w:p w:rsidR="00ED2919" w:rsidRPr="00DC6426" w:rsidDel="00482AC9" w:rsidRDefault="00FB1D6C" w:rsidP="00FB1D6C">
      <w:pPr>
        <w:shd w:val="clear" w:color="auto" w:fill="D9D9D9" w:themeFill="background1" w:themeFillShade="D9"/>
        <w:spacing w:after="0" w:line="240" w:lineRule="auto"/>
        <w:rPr>
          <w:del w:id="1081" w:author="Paróczi Zsolt" w:date="2016-09-18T21:10:00Z"/>
          <w:rFonts w:ascii="Courier New" w:hAnsi="Courier New" w:cs="Courier New"/>
          <w:i/>
          <w:noProof/>
          <w:sz w:val="16"/>
          <w:szCs w:val="16"/>
          <w:lang w:val="en-GB"/>
        </w:rPr>
      </w:pPr>
      <w:del w:id="1082" w:author="Paróczi Zsolt" w:date="2016-09-18T21:10:00Z">
        <w:r w:rsidRPr="00FB1D6C" w:rsidDel="00482AC9">
          <w:rPr>
            <w:rFonts w:ascii="Courier New" w:hAnsi="Courier New" w:cs="Courier New"/>
            <w:i/>
            <w:noProof/>
            <w:sz w:val="16"/>
            <w:szCs w:val="16"/>
            <w:lang w:val="en-GB"/>
          </w:rPr>
          <w:delText xml:space="preserve">  &lt;/tns:providers&gt;</w:delText>
        </w:r>
      </w:del>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CB8" w:rsidRDefault="00DD4CB8" w:rsidP="00511EDA">
      <w:pPr>
        <w:spacing w:after="0" w:line="240" w:lineRule="auto"/>
      </w:pPr>
      <w:r>
        <w:separator/>
      </w:r>
    </w:p>
  </w:endnote>
  <w:endnote w:type="continuationSeparator" w:id="0">
    <w:p w:rsidR="00DD4CB8" w:rsidRDefault="00DD4CB8"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9F4477" w:rsidRPr="00F56D26">
      <w:tc>
        <w:tcPr>
          <w:tcW w:w="2019" w:type="dxa"/>
          <w:tcBorders>
            <w:top w:val="single" w:sz="12" w:space="0" w:color="7F7F7F"/>
          </w:tcBorders>
        </w:tcPr>
        <w:p w:rsidR="009F4477" w:rsidRPr="0046461C" w:rsidRDefault="009F4477">
          <w:pPr>
            <w:pStyle w:val="llb"/>
            <w:rPr>
              <w:rFonts w:eastAsia="Times New Roman" w:cs="Palatino Linotype"/>
              <w:sz w:val="22"/>
              <w:szCs w:val="22"/>
            </w:rPr>
          </w:pPr>
        </w:p>
      </w:tc>
      <w:tc>
        <w:tcPr>
          <w:tcW w:w="5217" w:type="dxa"/>
          <w:tcBorders>
            <w:top w:val="single" w:sz="12" w:space="0" w:color="7F7F7F"/>
          </w:tcBorders>
        </w:tcPr>
        <w:p w:rsidR="009F4477" w:rsidRPr="00F56D26" w:rsidRDefault="009F4477" w:rsidP="00F56D26">
          <w:pPr>
            <w:spacing w:after="0" w:line="240" w:lineRule="auto"/>
            <w:jc w:val="center"/>
          </w:pPr>
          <w:r w:rsidRPr="00F56D26">
            <w:t xml:space="preserve">Oldal: </w:t>
          </w:r>
          <w:fldSimple w:instr=" PAGE ">
            <w:r w:rsidR="00F6439B">
              <w:rPr>
                <w:noProof/>
              </w:rPr>
              <w:t>3</w:t>
            </w:r>
          </w:fldSimple>
          <w:r w:rsidRPr="00F56D26">
            <w:t xml:space="preserve"> / </w:t>
          </w:r>
          <w:fldSimple w:instr=" NUMPAGES  ">
            <w:r w:rsidR="00F6439B">
              <w:rPr>
                <w:noProof/>
              </w:rPr>
              <w:t>18</w:t>
            </w:r>
          </w:fldSimple>
        </w:p>
        <w:p w:rsidR="009F4477" w:rsidRPr="0046461C" w:rsidRDefault="009F4477">
          <w:pPr>
            <w:pStyle w:val="llb"/>
            <w:rPr>
              <w:rFonts w:eastAsia="Times New Roman" w:cs="Palatino Linotype"/>
              <w:sz w:val="22"/>
              <w:szCs w:val="22"/>
            </w:rPr>
          </w:pPr>
        </w:p>
      </w:tc>
      <w:tc>
        <w:tcPr>
          <w:tcW w:w="1892" w:type="dxa"/>
          <w:tcBorders>
            <w:top w:val="single" w:sz="12" w:space="0" w:color="7F7F7F"/>
          </w:tcBorders>
        </w:tcPr>
        <w:p w:rsidR="009F4477" w:rsidRPr="0046461C" w:rsidRDefault="009F4477" w:rsidP="00F56D26">
          <w:pPr>
            <w:pStyle w:val="llb"/>
            <w:jc w:val="right"/>
            <w:rPr>
              <w:rFonts w:eastAsia="Times New Roman" w:cs="Palatino Linotype"/>
              <w:sz w:val="22"/>
              <w:szCs w:val="22"/>
            </w:rPr>
          </w:pPr>
        </w:p>
      </w:tc>
    </w:tr>
  </w:tbl>
  <w:p w:rsidR="009F4477" w:rsidRDefault="009F4477">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CB8" w:rsidRDefault="00DD4CB8" w:rsidP="00511EDA">
      <w:pPr>
        <w:spacing w:after="0" w:line="240" w:lineRule="auto"/>
      </w:pPr>
      <w:r>
        <w:separator/>
      </w:r>
    </w:p>
  </w:footnote>
  <w:footnote w:type="continuationSeparator" w:id="0">
    <w:p w:rsidR="00DD4CB8" w:rsidRDefault="00DD4CB8"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9F4477" w:rsidRPr="00F56D26" w:rsidTr="00B830F7">
      <w:tc>
        <w:tcPr>
          <w:tcW w:w="1809" w:type="dxa"/>
          <w:tcBorders>
            <w:bottom w:val="single" w:sz="18" w:space="0" w:color="7F7F7F"/>
          </w:tcBorders>
        </w:tcPr>
        <w:p w:rsidR="009F4477" w:rsidRPr="0046461C" w:rsidRDefault="009F4477"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9F4477" w:rsidRPr="00BB01DD" w:rsidRDefault="009F4477"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9F4477" w:rsidRPr="0046461C" w:rsidRDefault="009F4477"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9F4477" w:rsidRDefault="009F4477">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B1C4A10"/>
    <w:multiLevelType w:val="hybridMultilevel"/>
    <w:tmpl w:val="226CFA5A"/>
    <w:lvl w:ilvl="0" w:tplc="F510F366">
      <w:start w:val="2016"/>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5">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3">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7D487559"/>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5"/>
  </w:num>
  <w:num w:numId="5">
    <w:abstractNumId w:val="9"/>
  </w:num>
  <w:num w:numId="6">
    <w:abstractNumId w:val="17"/>
  </w:num>
  <w:num w:numId="7">
    <w:abstractNumId w:val="8"/>
  </w:num>
  <w:num w:numId="8">
    <w:abstractNumId w:val="13"/>
  </w:num>
  <w:num w:numId="9">
    <w:abstractNumId w:val="5"/>
  </w:num>
  <w:num w:numId="10">
    <w:abstractNumId w:val="10"/>
  </w:num>
  <w:num w:numId="11">
    <w:abstractNumId w:val="0"/>
  </w:num>
  <w:num w:numId="12">
    <w:abstractNumId w:val="14"/>
  </w:num>
  <w:num w:numId="13">
    <w:abstractNumId w:val="7"/>
  </w:num>
  <w:num w:numId="14">
    <w:abstractNumId w:val="11"/>
  </w:num>
  <w:num w:numId="15">
    <w:abstractNumId w:val="6"/>
  </w:num>
  <w:num w:numId="16">
    <w:abstractNumId w:val="1"/>
  </w:num>
  <w:num w:numId="17">
    <w:abstractNumId w:val="16"/>
  </w:num>
  <w:num w:numId="18">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trackRevision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61442"/>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630"/>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C7E81"/>
    <w:rsid w:val="000D04AB"/>
    <w:rsid w:val="000D33A4"/>
    <w:rsid w:val="000D47C2"/>
    <w:rsid w:val="000D6515"/>
    <w:rsid w:val="000D68AA"/>
    <w:rsid w:val="000D7A26"/>
    <w:rsid w:val="000D7EA1"/>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3A7E"/>
    <w:rsid w:val="001251D0"/>
    <w:rsid w:val="0012603F"/>
    <w:rsid w:val="00126048"/>
    <w:rsid w:val="00126D02"/>
    <w:rsid w:val="00126D5D"/>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360E"/>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6E8A"/>
    <w:rsid w:val="00307086"/>
    <w:rsid w:val="00307105"/>
    <w:rsid w:val="003075B9"/>
    <w:rsid w:val="00307B1E"/>
    <w:rsid w:val="00310973"/>
    <w:rsid w:val="00310B69"/>
    <w:rsid w:val="00311C26"/>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73FC"/>
    <w:rsid w:val="003A7D0D"/>
    <w:rsid w:val="003B049D"/>
    <w:rsid w:val="003B04B9"/>
    <w:rsid w:val="003B0F6F"/>
    <w:rsid w:val="003B73E3"/>
    <w:rsid w:val="003B7C9B"/>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2AC9"/>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5F32"/>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57D"/>
    <w:rsid w:val="00827E44"/>
    <w:rsid w:val="008326D8"/>
    <w:rsid w:val="008372E7"/>
    <w:rsid w:val="00837E29"/>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F12A0"/>
    <w:rsid w:val="009F1BEC"/>
    <w:rsid w:val="009F2E40"/>
    <w:rsid w:val="009F4477"/>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D4C"/>
    <w:rsid w:val="00AE51F3"/>
    <w:rsid w:val="00AE5E74"/>
    <w:rsid w:val="00AE7D54"/>
    <w:rsid w:val="00AF0DAD"/>
    <w:rsid w:val="00AF690E"/>
    <w:rsid w:val="00AF708C"/>
    <w:rsid w:val="00B00178"/>
    <w:rsid w:val="00B01B14"/>
    <w:rsid w:val="00B03CA6"/>
    <w:rsid w:val="00B041DC"/>
    <w:rsid w:val="00B05EDB"/>
    <w:rsid w:val="00B05FCF"/>
    <w:rsid w:val="00B07D88"/>
    <w:rsid w:val="00B10335"/>
    <w:rsid w:val="00B11E8F"/>
    <w:rsid w:val="00B11F14"/>
    <w:rsid w:val="00B14495"/>
    <w:rsid w:val="00B20616"/>
    <w:rsid w:val="00B21F4A"/>
    <w:rsid w:val="00B22E68"/>
    <w:rsid w:val="00B2333F"/>
    <w:rsid w:val="00B23FC2"/>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753"/>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1D22"/>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C07C0"/>
    <w:rsid w:val="00DC4B11"/>
    <w:rsid w:val="00DC4FC2"/>
    <w:rsid w:val="00DC5E7B"/>
    <w:rsid w:val="00DC6426"/>
    <w:rsid w:val="00DC6564"/>
    <w:rsid w:val="00DC662F"/>
    <w:rsid w:val="00DC6C70"/>
    <w:rsid w:val="00DC718A"/>
    <w:rsid w:val="00DC76EC"/>
    <w:rsid w:val="00DD0D86"/>
    <w:rsid w:val="00DD11F2"/>
    <w:rsid w:val="00DD170D"/>
    <w:rsid w:val="00DD21AD"/>
    <w:rsid w:val="00DD3B94"/>
    <w:rsid w:val="00DD4CB8"/>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39B"/>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527A1-A91D-4432-B583-F36A6678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18</Pages>
  <Words>3478</Words>
  <Characters>24001</Characters>
  <Application>Microsoft Office Word</Application>
  <DocSecurity>0</DocSecurity>
  <Lines>200</Lines>
  <Paragraphs>54</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27425</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7</cp:revision>
  <cp:lastPrinted>2015-04-22T12:26:00Z</cp:lastPrinted>
  <dcterms:created xsi:type="dcterms:W3CDTF">2016-07-27T07:47:00Z</dcterms:created>
  <dcterms:modified xsi:type="dcterms:W3CDTF">2016-09-18T19:13:00Z</dcterms:modified>
</cp:coreProperties>
</file>
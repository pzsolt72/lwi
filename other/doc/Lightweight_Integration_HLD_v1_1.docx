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Lightweight Integration HLD</w:t>
            </w:r>
          </w:p>
          <w:p w:rsidR="00672D42" w:rsidRPr="00A66F19" w:rsidRDefault="00123A7E"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C62CFB" w:rsidRPr="00A66F19">
              <w:rPr>
                <w:rFonts w:asciiTheme="minorHAnsi" w:hAnsiTheme="minorHAnsi" w:cstheme="minorHAnsi"/>
                <w:lang w:val="en-GB"/>
              </w:rPr>
              <w:t>1.</w:t>
            </w:r>
            <w:r w:rsidR="00BF72C4" w:rsidRPr="00A66F19">
              <w:rPr>
                <w:rFonts w:asciiTheme="minorHAnsi" w:hAnsiTheme="minorHAnsi" w:cstheme="minorHAnsi"/>
                <w:lang w:val="en-GB"/>
              </w:rPr>
              <w:t>0</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A54B5C" w:rsidRPr="00A66F19">
              <w:rPr>
                <w:rFonts w:asciiTheme="minorHAnsi" w:hAnsiTheme="minorHAnsi" w:cstheme="minorHAnsi"/>
                <w:lang w:val="en-GB"/>
              </w:rPr>
              <w:t>0</w:t>
            </w:r>
            <w:r w:rsidR="000D33A4" w:rsidRPr="00A66F19">
              <w:rPr>
                <w:rFonts w:asciiTheme="minorHAnsi" w:hAnsiTheme="minorHAnsi" w:cstheme="minorHAnsi"/>
                <w:lang w:val="en-GB"/>
              </w:rPr>
              <w:t>7</w:t>
            </w:r>
            <w:r w:rsidR="007D49AB" w:rsidRPr="00A66F19">
              <w:rPr>
                <w:rFonts w:asciiTheme="minorHAnsi" w:hAnsiTheme="minorHAnsi" w:cstheme="minorHAnsi"/>
                <w:lang w:val="en-GB"/>
              </w:rPr>
              <w:t>.</w:t>
            </w:r>
            <w:r w:rsidR="000D33A4" w:rsidRPr="00A66F19">
              <w:rPr>
                <w:rFonts w:asciiTheme="minorHAnsi" w:hAnsiTheme="minorHAnsi" w:cstheme="minorHAnsi"/>
                <w:lang w:val="en-GB"/>
              </w:rPr>
              <w:t>03</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456096778"/>
      <w:bookmarkStart w:id="1" w:name="_Toc456096827"/>
      <w:bookmarkStart w:id="2" w:name="_Toc364864537"/>
      <w:r w:rsidRPr="00A66F19">
        <w:rPr>
          <w:rFonts w:asciiTheme="minorHAnsi" w:hAnsiTheme="minorHAnsi" w:cstheme="minorHAnsi"/>
          <w:lang w:val="en-GB"/>
        </w:rPr>
        <w:lastRenderedPageBreak/>
        <w:t>Modifications</w:t>
      </w:r>
      <w:bookmarkEnd w:id="0"/>
      <w:bookmarkEnd w:id="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BF72C4">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0D33A4" w:rsidRPr="00A66F19">
              <w:rPr>
                <w:rFonts w:asciiTheme="minorHAnsi" w:hAnsiTheme="minorHAnsi" w:cstheme="minorHAnsi"/>
                <w:lang w:val="en-GB"/>
              </w:rPr>
              <w:t>7</w:t>
            </w:r>
            <w:r w:rsidR="005B0AC5" w:rsidRPr="00A66F19">
              <w:rPr>
                <w:rFonts w:asciiTheme="minorHAnsi" w:hAnsiTheme="minorHAnsi" w:cstheme="minorHAnsi"/>
                <w:lang w:val="en-GB"/>
              </w:rPr>
              <w:t>.</w:t>
            </w:r>
            <w:r w:rsidR="000D33A4" w:rsidRPr="00A66F19">
              <w:rPr>
                <w:rFonts w:asciiTheme="minorHAnsi" w:hAnsiTheme="minorHAnsi" w:cstheme="minorHAnsi"/>
                <w:lang w:val="en-GB"/>
              </w:rPr>
              <w:t>03</w:t>
            </w:r>
          </w:p>
        </w:tc>
        <w:tc>
          <w:tcPr>
            <w:tcW w:w="1408" w:type="dxa"/>
          </w:tcPr>
          <w:p w:rsidR="001A7E4B" w:rsidRPr="00A66F19" w:rsidRDefault="001A7E4B" w:rsidP="005F1064">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0D33A4" w:rsidRPr="00A66F19">
              <w:rPr>
                <w:rFonts w:asciiTheme="minorHAnsi" w:hAnsiTheme="minorHAnsi" w:cstheme="minorHAnsi"/>
                <w:lang w:val="en-GB"/>
              </w:rPr>
              <w:t>1.0</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7B5F32" w:rsidRPr="00A66F19">
        <w:tc>
          <w:tcPr>
            <w:tcW w:w="1589" w:type="dxa"/>
            <w:shd w:val="clear" w:color="auto" w:fill="auto"/>
          </w:tcPr>
          <w:p w:rsidR="007B5F32" w:rsidRPr="00A66F19" w:rsidRDefault="007B5F32" w:rsidP="005C6D60">
            <w:pPr>
              <w:spacing w:after="0" w:line="240" w:lineRule="auto"/>
              <w:jc w:val="left"/>
              <w:rPr>
                <w:rFonts w:asciiTheme="minorHAnsi" w:hAnsiTheme="minorHAnsi" w:cstheme="minorHAnsi"/>
                <w:lang w:val="en-GB"/>
              </w:rPr>
            </w:pPr>
            <w:r>
              <w:rPr>
                <w:rFonts w:asciiTheme="minorHAnsi" w:hAnsiTheme="minorHAnsi" w:cstheme="minorHAnsi"/>
                <w:lang w:val="en-GB"/>
              </w:rPr>
              <w:t>2016</w:t>
            </w:r>
            <w:ins w:id="3" w:author="Paróczi Zsolt" w:date="2016-09-06T14:36:00Z">
              <w:r>
                <w:rPr>
                  <w:rFonts w:asciiTheme="minorHAnsi" w:hAnsiTheme="minorHAnsi" w:cstheme="minorHAnsi"/>
                  <w:lang w:val="en-GB"/>
                </w:rPr>
                <w:t>.09.06</w:t>
              </w:r>
            </w:ins>
          </w:p>
        </w:tc>
        <w:tc>
          <w:tcPr>
            <w:tcW w:w="1408" w:type="dxa"/>
          </w:tcPr>
          <w:p w:rsidR="007B5F32" w:rsidRPr="00A66F19" w:rsidRDefault="007B5F32" w:rsidP="00CC6F93">
            <w:pPr>
              <w:spacing w:after="0" w:line="240" w:lineRule="auto"/>
              <w:rPr>
                <w:rFonts w:asciiTheme="minorHAnsi" w:hAnsiTheme="minorHAnsi" w:cstheme="minorHAnsi"/>
                <w:lang w:val="en-GB"/>
              </w:rPr>
            </w:pPr>
            <w:ins w:id="4" w:author="Paróczi Zsolt" w:date="2016-09-06T14:36:00Z">
              <w:r>
                <w:rPr>
                  <w:rFonts w:asciiTheme="minorHAnsi" w:hAnsiTheme="minorHAnsi" w:cstheme="minorHAnsi"/>
                  <w:lang w:val="en-GB"/>
                </w:rPr>
                <w:t>v1.2</w:t>
              </w:r>
            </w:ins>
          </w:p>
        </w:tc>
        <w:tc>
          <w:tcPr>
            <w:tcW w:w="1721" w:type="dxa"/>
          </w:tcPr>
          <w:p w:rsidR="007B5F32" w:rsidRPr="00A66F19" w:rsidRDefault="007B5F32" w:rsidP="00EF3F6C">
            <w:pPr>
              <w:spacing w:after="0" w:line="240" w:lineRule="auto"/>
              <w:jc w:val="left"/>
              <w:rPr>
                <w:rFonts w:asciiTheme="minorHAnsi" w:hAnsiTheme="minorHAnsi" w:cstheme="minorHAnsi"/>
                <w:lang w:val="en-GB"/>
              </w:rPr>
            </w:pPr>
            <w:ins w:id="5" w:author="Paróczi Zsolt" w:date="2016-09-06T14:37:00Z">
              <w:r w:rsidRPr="00A66F19">
                <w:rPr>
                  <w:rFonts w:asciiTheme="minorHAnsi" w:hAnsiTheme="minorHAnsi" w:cstheme="minorHAnsi"/>
                  <w:lang w:val="en-GB"/>
                </w:rPr>
                <w:t>Paróczi Zsolt</w:t>
              </w:r>
            </w:ins>
          </w:p>
        </w:tc>
        <w:tc>
          <w:tcPr>
            <w:tcW w:w="4530" w:type="dxa"/>
            <w:shd w:val="clear" w:color="auto" w:fill="auto"/>
          </w:tcPr>
          <w:p w:rsidR="007B5F32" w:rsidRPr="00A66F19" w:rsidRDefault="007B5F32" w:rsidP="00CC6F93">
            <w:pPr>
              <w:spacing w:after="0" w:line="240" w:lineRule="auto"/>
              <w:jc w:val="left"/>
              <w:rPr>
                <w:rFonts w:asciiTheme="minorHAnsi" w:hAnsiTheme="minorHAnsi" w:cstheme="minorHAnsi"/>
                <w:lang w:val="en-GB"/>
              </w:rPr>
            </w:pPr>
            <w:ins w:id="6" w:author="Paróczi Zsolt" w:date="2016-09-06T14:37:00Z">
              <w:r>
                <w:rPr>
                  <w:rFonts w:asciiTheme="minorHAnsi" w:hAnsiTheme="minorHAnsi" w:cstheme="minorHAnsi"/>
                  <w:lang w:val="en-GB"/>
                </w:rPr>
                <w:t>Javítások</w:t>
              </w:r>
            </w:ins>
          </w:p>
        </w:tc>
      </w:tr>
      <w:tr w:rsidR="007B5F32" w:rsidRPr="00A66F19">
        <w:tc>
          <w:tcPr>
            <w:tcW w:w="1589" w:type="dxa"/>
            <w:shd w:val="clear" w:color="auto" w:fill="auto"/>
          </w:tcPr>
          <w:p w:rsidR="007B5F32" w:rsidRPr="00A66F19" w:rsidRDefault="007B5F32" w:rsidP="007234D1">
            <w:pPr>
              <w:spacing w:after="0" w:line="240" w:lineRule="auto"/>
              <w:jc w:val="left"/>
              <w:rPr>
                <w:rFonts w:asciiTheme="minorHAnsi" w:hAnsiTheme="minorHAnsi" w:cstheme="minorHAnsi"/>
                <w:lang w:val="en-GB"/>
              </w:rPr>
            </w:pPr>
          </w:p>
        </w:tc>
        <w:tc>
          <w:tcPr>
            <w:tcW w:w="1408" w:type="dxa"/>
          </w:tcPr>
          <w:p w:rsidR="007B5F32" w:rsidRPr="00A66F19" w:rsidRDefault="007B5F32" w:rsidP="007234D1">
            <w:pPr>
              <w:spacing w:after="0" w:line="240" w:lineRule="auto"/>
              <w:rPr>
                <w:rFonts w:asciiTheme="minorHAnsi" w:hAnsiTheme="minorHAnsi" w:cstheme="minorHAnsi"/>
                <w:lang w:val="en-GB"/>
              </w:rPr>
            </w:pPr>
          </w:p>
        </w:tc>
        <w:tc>
          <w:tcPr>
            <w:tcW w:w="1721" w:type="dxa"/>
          </w:tcPr>
          <w:p w:rsidR="007B5F32" w:rsidRPr="00A66F19" w:rsidRDefault="007B5F32" w:rsidP="007234D1">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7A60C1">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7234D1">
            <w:pPr>
              <w:spacing w:after="0" w:line="240" w:lineRule="auto"/>
              <w:jc w:val="left"/>
              <w:rPr>
                <w:rFonts w:asciiTheme="minorHAnsi" w:hAnsiTheme="minorHAnsi" w:cstheme="minorHAnsi"/>
                <w:lang w:val="en-GB"/>
              </w:rPr>
            </w:pPr>
          </w:p>
        </w:tc>
        <w:tc>
          <w:tcPr>
            <w:tcW w:w="1408" w:type="dxa"/>
          </w:tcPr>
          <w:p w:rsidR="007B5F32" w:rsidRPr="00A66F19" w:rsidRDefault="007B5F32" w:rsidP="007234D1">
            <w:pPr>
              <w:spacing w:after="0" w:line="240" w:lineRule="auto"/>
              <w:rPr>
                <w:rFonts w:asciiTheme="minorHAnsi" w:hAnsiTheme="minorHAnsi" w:cstheme="minorHAnsi"/>
                <w:lang w:val="en-GB"/>
              </w:rPr>
            </w:pPr>
          </w:p>
        </w:tc>
        <w:tc>
          <w:tcPr>
            <w:tcW w:w="1721" w:type="dxa"/>
          </w:tcPr>
          <w:p w:rsidR="007B5F32" w:rsidRPr="00A66F19" w:rsidRDefault="007B5F32" w:rsidP="007234D1">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7234D1">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CA6A89">
            <w:pPr>
              <w:spacing w:after="0" w:line="240" w:lineRule="auto"/>
              <w:jc w:val="left"/>
              <w:rPr>
                <w:rFonts w:asciiTheme="minorHAnsi" w:hAnsiTheme="minorHAnsi" w:cstheme="minorHAnsi"/>
                <w:lang w:val="en-GB"/>
              </w:rPr>
            </w:pPr>
          </w:p>
        </w:tc>
        <w:tc>
          <w:tcPr>
            <w:tcW w:w="1408" w:type="dxa"/>
          </w:tcPr>
          <w:p w:rsidR="007B5F32" w:rsidRPr="00A66F19" w:rsidRDefault="007B5F32" w:rsidP="00CA6A89">
            <w:pPr>
              <w:spacing w:after="0" w:line="240" w:lineRule="auto"/>
              <w:rPr>
                <w:rFonts w:asciiTheme="minorHAnsi" w:hAnsiTheme="minorHAnsi" w:cstheme="minorHAnsi"/>
                <w:lang w:val="en-GB"/>
              </w:rPr>
            </w:pPr>
          </w:p>
        </w:tc>
        <w:tc>
          <w:tcPr>
            <w:tcW w:w="1721" w:type="dxa"/>
          </w:tcPr>
          <w:p w:rsidR="007B5F32" w:rsidRPr="00A66F19" w:rsidRDefault="007B5F32" w:rsidP="005C6D60">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E523EC">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CA6A89">
            <w:pPr>
              <w:spacing w:after="0" w:line="240" w:lineRule="auto"/>
              <w:jc w:val="left"/>
              <w:rPr>
                <w:rFonts w:asciiTheme="minorHAnsi" w:hAnsiTheme="minorHAnsi" w:cstheme="minorHAnsi"/>
                <w:lang w:val="en-GB"/>
              </w:rPr>
            </w:pPr>
          </w:p>
        </w:tc>
        <w:tc>
          <w:tcPr>
            <w:tcW w:w="1408" w:type="dxa"/>
          </w:tcPr>
          <w:p w:rsidR="007B5F32" w:rsidRPr="00A66F19" w:rsidRDefault="007B5F32" w:rsidP="00CA6A89">
            <w:pPr>
              <w:spacing w:after="0" w:line="240" w:lineRule="auto"/>
              <w:rPr>
                <w:rFonts w:asciiTheme="minorHAnsi" w:hAnsiTheme="minorHAnsi" w:cstheme="minorHAnsi"/>
                <w:lang w:val="en-GB"/>
              </w:rPr>
            </w:pPr>
          </w:p>
        </w:tc>
        <w:tc>
          <w:tcPr>
            <w:tcW w:w="1721" w:type="dxa"/>
          </w:tcPr>
          <w:p w:rsidR="007B5F32" w:rsidRPr="00A66F19" w:rsidRDefault="007B5F32" w:rsidP="005C6D60">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E523EC">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CA6A89">
            <w:pPr>
              <w:spacing w:after="0" w:line="240" w:lineRule="auto"/>
              <w:jc w:val="left"/>
              <w:rPr>
                <w:rFonts w:asciiTheme="minorHAnsi" w:hAnsiTheme="minorHAnsi" w:cstheme="minorHAnsi"/>
                <w:lang w:val="en-GB"/>
              </w:rPr>
            </w:pPr>
          </w:p>
        </w:tc>
        <w:tc>
          <w:tcPr>
            <w:tcW w:w="1408" w:type="dxa"/>
          </w:tcPr>
          <w:p w:rsidR="007B5F32" w:rsidRPr="00A66F19" w:rsidRDefault="007B5F32" w:rsidP="00CA6A89">
            <w:pPr>
              <w:spacing w:after="0" w:line="240" w:lineRule="auto"/>
              <w:rPr>
                <w:rFonts w:asciiTheme="minorHAnsi" w:hAnsiTheme="minorHAnsi" w:cstheme="minorHAnsi"/>
                <w:lang w:val="en-GB"/>
              </w:rPr>
            </w:pPr>
          </w:p>
        </w:tc>
        <w:tc>
          <w:tcPr>
            <w:tcW w:w="1721" w:type="dxa"/>
          </w:tcPr>
          <w:p w:rsidR="007B5F32" w:rsidRPr="00A66F19" w:rsidRDefault="007B5F32" w:rsidP="005C6D60">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7" w:name="_Toc456096779"/>
      <w:bookmarkStart w:id="8" w:name="_Toc456096828"/>
      <w:bookmarkEnd w:id="2"/>
      <w:r w:rsidRPr="00A66F19">
        <w:rPr>
          <w:rFonts w:asciiTheme="minorHAnsi" w:hAnsiTheme="minorHAnsi" w:cstheme="minorHAnsi"/>
          <w:lang w:val="en-GB"/>
        </w:rPr>
        <w:lastRenderedPageBreak/>
        <w:t>Table of content</w:t>
      </w:r>
      <w:bookmarkEnd w:id="7"/>
      <w:bookmarkEnd w:id="8"/>
    </w:p>
    <w:bookmarkStart w:id="9" w:name="_Toc456096780"/>
    <w:p w:rsidR="009238A8" w:rsidRDefault="00123A7E">
      <w:pPr>
        <w:pStyle w:val="TJ1"/>
        <w:rPr>
          <w:rFonts w:asciiTheme="minorHAnsi" w:eastAsiaTheme="minorEastAsia" w:hAnsiTheme="minorHAnsi" w:cstheme="minorBidi"/>
          <w:b w:val="0"/>
          <w:bCs w:val="0"/>
          <w:caps w:val="0"/>
          <w:noProof/>
          <w:sz w:val="22"/>
          <w:szCs w:val="22"/>
          <w:lang w:eastAsia="hu-HU"/>
        </w:rPr>
      </w:pPr>
      <w:r w:rsidRPr="00123A7E">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123A7E">
        <w:rPr>
          <w:rFonts w:asciiTheme="minorHAnsi" w:hAnsiTheme="minorHAnsi" w:cstheme="minorHAnsi"/>
          <w:caps w:val="0"/>
          <w:lang w:val="en-GB"/>
        </w:rPr>
        <w:fldChar w:fldCharType="separate"/>
      </w:r>
      <w:hyperlink w:anchor="_Toc456096827" w:history="1">
        <w:r w:rsidR="009238A8" w:rsidRPr="00695331">
          <w:rPr>
            <w:rStyle w:val="Hiperhivatkozs"/>
            <w:rFonts w:cstheme="minorHAnsi"/>
            <w:noProof/>
            <w:lang w:val="en-GB"/>
          </w:rPr>
          <w:t>Modifications</w:t>
        </w:r>
        <w:r w:rsidR="009238A8">
          <w:rPr>
            <w:noProof/>
            <w:webHidden/>
          </w:rPr>
          <w:tab/>
        </w:r>
        <w:r>
          <w:rPr>
            <w:noProof/>
            <w:webHidden/>
          </w:rPr>
          <w:fldChar w:fldCharType="begin"/>
        </w:r>
        <w:r w:rsidR="009238A8">
          <w:rPr>
            <w:noProof/>
            <w:webHidden/>
          </w:rPr>
          <w:instrText xml:space="preserve"> PAGEREF _Toc456096827 \h </w:instrText>
        </w:r>
        <w:r>
          <w:rPr>
            <w:noProof/>
            <w:webHidden/>
          </w:rPr>
        </w:r>
        <w:r>
          <w:rPr>
            <w:noProof/>
            <w:webHidden/>
          </w:rPr>
          <w:fldChar w:fldCharType="separate"/>
        </w:r>
        <w:r w:rsidR="009238A8">
          <w:rPr>
            <w:noProof/>
            <w:webHidden/>
          </w:rPr>
          <w:t>2</w:t>
        </w:r>
        <w:r>
          <w:rPr>
            <w:noProof/>
            <w:webHidden/>
          </w:rPr>
          <w:fldChar w:fldCharType="end"/>
        </w:r>
      </w:hyperlink>
    </w:p>
    <w:p w:rsidR="009238A8" w:rsidRDefault="00123A7E">
      <w:pPr>
        <w:pStyle w:val="TJ1"/>
        <w:rPr>
          <w:rFonts w:asciiTheme="minorHAnsi" w:eastAsiaTheme="minorEastAsia" w:hAnsiTheme="minorHAnsi" w:cstheme="minorBidi"/>
          <w:b w:val="0"/>
          <w:bCs w:val="0"/>
          <w:caps w:val="0"/>
          <w:noProof/>
          <w:sz w:val="22"/>
          <w:szCs w:val="22"/>
          <w:lang w:eastAsia="hu-HU"/>
        </w:rPr>
      </w:pPr>
      <w:hyperlink w:anchor="_Toc456096828" w:history="1">
        <w:r w:rsidR="009238A8" w:rsidRPr="00695331">
          <w:rPr>
            <w:rStyle w:val="Hiperhivatkozs"/>
            <w:rFonts w:cstheme="minorHAnsi"/>
            <w:noProof/>
            <w:lang w:val="en-GB"/>
          </w:rPr>
          <w:t>Table of content</w:t>
        </w:r>
        <w:r w:rsidR="009238A8">
          <w:rPr>
            <w:noProof/>
            <w:webHidden/>
          </w:rPr>
          <w:tab/>
        </w:r>
        <w:r>
          <w:rPr>
            <w:noProof/>
            <w:webHidden/>
          </w:rPr>
          <w:fldChar w:fldCharType="begin"/>
        </w:r>
        <w:r w:rsidR="009238A8">
          <w:rPr>
            <w:noProof/>
            <w:webHidden/>
          </w:rPr>
          <w:instrText xml:space="preserve"> PAGEREF _Toc456096828 \h </w:instrText>
        </w:r>
        <w:r>
          <w:rPr>
            <w:noProof/>
            <w:webHidden/>
          </w:rPr>
        </w:r>
        <w:r>
          <w:rPr>
            <w:noProof/>
            <w:webHidden/>
          </w:rPr>
          <w:fldChar w:fldCharType="separate"/>
        </w:r>
        <w:r w:rsidR="009238A8">
          <w:rPr>
            <w:noProof/>
            <w:webHidden/>
          </w:rPr>
          <w:t>3</w:t>
        </w:r>
        <w:r>
          <w:rPr>
            <w:noProof/>
            <w:webHidden/>
          </w:rPr>
          <w:fldChar w:fldCharType="end"/>
        </w:r>
      </w:hyperlink>
    </w:p>
    <w:p w:rsidR="009238A8" w:rsidRDefault="00123A7E">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29" w:history="1">
        <w:r w:rsidR="009238A8" w:rsidRPr="00695331">
          <w:rPr>
            <w:rStyle w:val="Hiperhivatkozs"/>
            <w:noProof/>
            <w:lang w:val="en-GB"/>
          </w:rPr>
          <w:t>1</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Introduction</w:t>
        </w:r>
        <w:r w:rsidR="009238A8">
          <w:rPr>
            <w:noProof/>
            <w:webHidden/>
          </w:rPr>
          <w:tab/>
        </w:r>
        <w:r>
          <w:rPr>
            <w:noProof/>
            <w:webHidden/>
          </w:rPr>
          <w:fldChar w:fldCharType="begin"/>
        </w:r>
        <w:r w:rsidR="009238A8">
          <w:rPr>
            <w:noProof/>
            <w:webHidden/>
          </w:rPr>
          <w:instrText xml:space="preserve"> PAGEREF _Toc456096829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0" w:history="1">
        <w:r w:rsidR="009238A8" w:rsidRPr="00695331">
          <w:rPr>
            <w:rStyle w:val="Hiperhivatkozs"/>
            <w:noProof/>
            <w:lang w:val="en-GB"/>
          </w:rPr>
          <w:t>1.1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Lightweight integration summary</w:t>
        </w:r>
        <w:r w:rsidR="009238A8">
          <w:rPr>
            <w:noProof/>
            <w:webHidden/>
          </w:rPr>
          <w:tab/>
        </w:r>
        <w:r>
          <w:rPr>
            <w:noProof/>
            <w:webHidden/>
          </w:rPr>
          <w:fldChar w:fldCharType="begin"/>
        </w:r>
        <w:r w:rsidR="009238A8">
          <w:rPr>
            <w:noProof/>
            <w:webHidden/>
          </w:rPr>
          <w:instrText xml:space="preserve"> PAGEREF _Toc456096830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1" w:history="1">
        <w:r w:rsidR="009238A8" w:rsidRPr="00695331">
          <w:rPr>
            <w:rStyle w:val="Hiperhivatkozs"/>
            <w:noProof/>
            <w:lang w:val="en-GB" w:eastAsia="hu-HU"/>
          </w:rPr>
          <w:t>1.2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Scope of the document</w:t>
        </w:r>
        <w:r w:rsidR="009238A8">
          <w:rPr>
            <w:noProof/>
            <w:webHidden/>
          </w:rPr>
          <w:tab/>
        </w:r>
        <w:r>
          <w:rPr>
            <w:noProof/>
            <w:webHidden/>
          </w:rPr>
          <w:fldChar w:fldCharType="begin"/>
        </w:r>
        <w:r w:rsidR="009238A8">
          <w:rPr>
            <w:noProof/>
            <w:webHidden/>
          </w:rPr>
          <w:instrText xml:space="preserve"> PAGEREF _Toc456096831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2" w:history="1">
        <w:r w:rsidR="009238A8" w:rsidRPr="00695331">
          <w:rPr>
            <w:rStyle w:val="Hiperhivatkozs"/>
            <w:noProof/>
            <w:lang w:val="en-GB" w:eastAsia="hu-HU"/>
          </w:rPr>
          <w:t>1.3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Referenced documents</w:t>
        </w:r>
        <w:r w:rsidR="009238A8">
          <w:rPr>
            <w:noProof/>
            <w:webHidden/>
          </w:rPr>
          <w:tab/>
        </w:r>
        <w:r>
          <w:rPr>
            <w:noProof/>
            <w:webHidden/>
          </w:rPr>
          <w:fldChar w:fldCharType="begin"/>
        </w:r>
        <w:r w:rsidR="009238A8">
          <w:rPr>
            <w:noProof/>
            <w:webHidden/>
          </w:rPr>
          <w:instrText xml:space="preserve"> PAGEREF _Toc456096832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3" w:history="1">
        <w:r w:rsidR="009238A8" w:rsidRPr="00695331">
          <w:rPr>
            <w:rStyle w:val="Hiperhivatkozs"/>
            <w:noProof/>
            <w:lang w:val="en-GB"/>
          </w:rPr>
          <w:t>1.4</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Aim of the document</w:t>
        </w:r>
        <w:r w:rsidR="009238A8">
          <w:rPr>
            <w:noProof/>
            <w:webHidden/>
          </w:rPr>
          <w:tab/>
        </w:r>
        <w:r>
          <w:rPr>
            <w:noProof/>
            <w:webHidden/>
          </w:rPr>
          <w:fldChar w:fldCharType="begin"/>
        </w:r>
        <w:r w:rsidR="009238A8">
          <w:rPr>
            <w:noProof/>
            <w:webHidden/>
          </w:rPr>
          <w:instrText xml:space="preserve"> PAGEREF _Toc456096833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4" w:history="1">
        <w:r w:rsidR="009238A8" w:rsidRPr="00695331">
          <w:rPr>
            <w:rStyle w:val="Hiperhivatkozs"/>
            <w:noProof/>
            <w:lang w:val="en-GB"/>
          </w:rPr>
          <w:t>1.5</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Terminologies and acronyms</w:t>
        </w:r>
        <w:r w:rsidR="009238A8">
          <w:rPr>
            <w:noProof/>
            <w:webHidden/>
          </w:rPr>
          <w:tab/>
        </w:r>
        <w:r>
          <w:rPr>
            <w:noProof/>
            <w:webHidden/>
          </w:rPr>
          <w:fldChar w:fldCharType="begin"/>
        </w:r>
        <w:r w:rsidR="009238A8">
          <w:rPr>
            <w:noProof/>
            <w:webHidden/>
          </w:rPr>
          <w:instrText xml:space="preserve"> PAGEREF _Toc456096834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23A7E">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5" w:history="1">
        <w:r w:rsidR="009238A8" w:rsidRPr="00695331">
          <w:rPr>
            <w:rStyle w:val="Hiperhivatkozs"/>
            <w:noProof/>
            <w:lang w:val="en-GB"/>
          </w:rPr>
          <w:t>2</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High level requirements</w:t>
        </w:r>
        <w:r w:rsidR="009238A8">
          <w:rPr>
            <w:noProof/>
            <w:webHidden/>
          </w:rPr>
          <w:tab/>
        </w:r>
        <w:r>
          <w:rPr>
            <w:noProof/>
            <w:webHidden/>
          </w:rPr>
          <w:fldChar w:fldCharType="begin"/>
        </w:r>
        <w:r w:rsidR="009238A8">
          <w:rPr>
            <w:noProof/>
            <w:webHidden/>
          </w:rPr>
          <w:instrText xml:space="preserve"> PAGEREF _Toc456096835 \h </w:instrText>
        </w:r>
        <w:r>
          <w:rPr>
            <w:noProof/>
            <w:webHidden/>
          </w:rPr>
        </w:r>
        <w:r>
          <w:rPr>
            <w:noProof/>
            <w:webHidden/>
          </w:rPr>
          <w:fldChar w:fldCharType="separate"/>
        </w:r>
        <w:r w:rsidR="009238A8">
          <w:rPr>
            <w:noProof/>
            <w:webHidden/>
          </w:rPr>
          <w:t>6</w:t>
        </w:r>
        <w:r>
          <w:rPr>
            <w:noProof/>
            <w:webHidden/>
          </w:rPr>
          <w:fldChar w:fldCharType="end"/>
        </w:r>
      </w:hyperlink>
    </w:p>
    <w:p w:rsidR="009238A8" w:rsidRDefault="00123A7E">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6" w:history="1">
        <w:r w:rsidR="009238A8" w:rsidRPr="00695331">
          <w:rPr>
            <w:rStyle w:val="Hiperhivatkozs"/>
            <w:noProof/>
            <w:lang w:val="en-GB"/>
          </w:rPr>
          <w:t>3</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Design</w:t>
        </w:r>
        <w:r w:rsidR="009238A8">
          <w:rPr>
            <w:noProof/>
            <w:webHidden/>
          </w:rPr>
          <w:tab/>
        </w:r>
        <w:r>
          <w:rPr>
            <w:noProof/>
            <w:webHidden/>
          </w:rPr>
          <w:fldChar w:fldCharType="begin"/>
        </w:r>
        <w:r w:rsidR="009238A8">
          <w:rPr>
            <w:noProof/>
            <w:webHidden/>
          </w:rPr>
          <w:instrText xml:space="preserve"> PAGEREF _Toc456096836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7" w:history="1">
        <w:r w:rsidR="009238A8" w:rsidRPr="00695331">
          <w:rPr>
            <w:rStyle w:val="Hiperhivatkozs"/>
            <w:noProof/>
            <w:lang w:val="en-GB"/>
          </w:rPr>
          <w:t>3.1</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Architectural design</w:t>
        </w:r>
        <w:r w:rsidR="009238A8">
          <w:rPr>
            <w:noProof/>
            <w:webHidden/>
          </w:rPr>
          <w:tab/>
        </w:r>
        <w:r>
          <w:rPr>
            <w:noProof/>
            <w:webHidden/>
          </w:rPr>
          <w:fldChar w:fldCharType="begin"/>
        </w:r>
        <w:r w:rsidR="009238A8">
          <w:rPr>
            <w:noProof/>
            <w:webHidden/>
          </w:rPr>
          <w:instrText xml:space="preserve"> PAGEREF _Toc456096837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23A7E">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8" w:history="1">
        <w:r w:rsidR="009238A8" w:rsidRPr="00695331">
          <w:rPr>
            <w:rStyle w:val="Hiperhivatkozs"/>
            <w:noProof/>
            <w:lang w:val="en-GB"/>
          </w:rPr>
          <w:t>3.1.1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System architecture</w:t>
        </w:r>
        <w:r w:rsidR="009238A8">
          <w:rPr>
            <w:noProof/>
            <w:webHidden/>
          </w:rPr>
          <w:tab/>
        </w:r>
        <w:r>
          <w:rPr>
            <w:noProof/>
            <w:webHidden/>
          </w:rPr>
          <w:fldChar w:fldCharType="begin"/>
        </w:r>
        <w:r w:rsidR="009238A8">
          <w:rPr>
            <w:noProof/>
            <w:webHidden/>
          </w:rPr>
          <w:instrText xml:space="preserve"> PAGEREF _Toc456096838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23A7E">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9" w:history="1">
        <w:r w:rsidR="009238A8" w:rsidRPr="00695331">
          <w:rPr>
            <w:rStyle w:val="Hiperhivatkozs"/>
            <w:noProof/>
            <w:lang w:val="en-GB"/>
          </w:rPr>
          <w:t>3.1.2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Component structure</w:t>
        </w:r>
        <w:r w:rsidR="009238A8">
          <w:rPr>
            <w:noProof/>
            <w:webHidden/>
          </w:rPr>
          <w:tab/>
        </w:r>
        <w:r>
          <w:rPr>
            <w:noProof/>
            <w:webHidden/>
          </w:rPr>
          <w:fldChar w:fldCharType="begin"/>
        </w:r>
        <w:r w:rsidR="009238A8">
          <w:rPr>
            <w:noProof/>
            <w:webHidden/>
          </w:rPr>
          <w:instrText xml:space="preserve"> PAGEREF _Toc456096839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0" w:history="1">
        <w:r w:rsidR="009238A8" w:rsidRPr="00695331">
          <w:rPr>
            <w:rStyle w:val="Hiperhivatkozs"/>
            <w:noProof/>
            <w:lang w:val="en-GB"/>
          </w:rPr>
          <w:t>3.1.2.1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Proxy</w:t>
        </w:r>
        <w:r w:rsidR="009238A8">
          <w:rPr>
            <w:noProof/>
            <w:webHidden/>
          </w:rPr>
          <w:tab/>
        </w:r>
        <w:r>
          <w:rPr>
            <w:noProof/>
            <w:webHidden/>
          </w:rPr>
          <w:fldChar w:fldCharType="begin"/>
        </w:r>
        <w:r w:rsidR="009238A8">
          <w:rPr>
            <w:noProof/>
            <w:webHidden/>
          </w:rPr>
          <w:instrText xml:space="preserve"> PAGEREF _Toc456096840 \h </w:instrText>
        </w:r>
        <w:r>
          <w:rPr>
            <w:noProof/>
            <w:webHidden/>
          </w:rPr>
        </w:r>
        <w:r>
          <w:rPr>
            <w:noProof/>
            <w:webHidden/>
          </w:rPr>
          <w:fldChar w:fldCharType="separate"/>
        </w:r>
        <w:r w:rsidR="009238A8">
          <w:rPr>
            <w:noProof/>
            <w:webHidden/>
          </w:rPr>
          <w:t>8</w:t>
        </w:r>
        <w:r>
          <w:rPr>
            <w:noProof/>
            <w:webHidden/>
          </w:rPr>
          <w:fldChar w:fldCharType="end"/>
        </w:r>
      </w:hyperlink>
    </w:p>
    <w:p w:rsidR="009238A8" w:rsidRDefault="00123A7E">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1" w:history="1">
        <w:r w:rsidR="009238A8" w:rsidRPr="00695331">
          <w:rPr>
            <w:rStyle w:val="Hiperhivatkozs"/>
            <w:noProof/>
            <w:lang w:val="en-GB"/>
          </w:rPr>
          <w:t>3.1.3</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w:t>
        </w:r>
        <w:r w:rsidR="009238A8">
          <w:rPr>
            <w:noProof/>
            <w:webHidden/>
          </w:rPr>
          <w:tab/>
        </w:r>
        <w:r>
          <w:rPr>
            <w:noProof/>
            <w:webHidden/>
          </w:rPr>
          <w:fldChar w:fldCharType="begin"/>
        </w:r>
        <w:r w:rsidR="009238A8">
          <w:rPr>
            <w:noProof/>
            <w:webHidden/>
          </w:rPr>
          <w:instrText xml:space="preserve"> PAGEREF _Toc456096841 \h </w:instrText>
        </w:r>
        <w:r>
          <w:rPr>
            <w:noProof/>
            <w:webHidden/>
          </w:rPr>
        </w:r>
        <w:r>
          <w:rPr>
            <w:noProof/>
            <w:webHidden/>
          </w:rPr>
          <w:fldChar w:fldCharType="separate"/>
        </w:r>
        <w:r w:rsidR="009238A8">
          <w:rPr>
            <w:noProof/>
            <w:webHidden/>
          </w:rPr>
          <w:t>9</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42" w:history="1">
        <w:r w:rsidR="009238A8" w:rsidRPr="00695331">
          <w:rPr>
            <w:rStyle w:val="Hiperhivatkozs"/>
            <w:noProof/>
            <w:lang w:val="en-GB"/>
          </w:rPr>
          <w:t>3.2</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Functional design</w:t>
        </w:r>
        <w:r w:rsidR="009238A8">
          <w:rPr>
            <w:noProof/>
            <w:webHidden/>
          </w:rPr>
          <w:tab/>
        </w:r>
        <w:r>
          <w:rPr>
            <w:noProof/>
            <w:webHidden/>
          </w:rPr>
          <w:fldChar w:fldCharType="begin"/>
        </w:r>
        <w:r w:rsidR="009238A8">
          <w:rPr>
            <w:noProof/>
            <w:webHidden/>
          </w:rPr>
          <w:instrText xml:space="preserve"> PAGEREF _Toc456096842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123A7E">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3" w:history="1">
        <w:r w:rsidR="009238A8" w:rsidRPr="00695331">
          <w:rPr>
            <w:rStyle w:val="Hiperhivatkozs"/>
            <w:noProof/>
            <w:lang w:val="en-GB"/>
          </w:rPr>
          <w:t>3.2.1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Proxy layer</w:t>
        </w:r>
        <w:r w:rsidR="009238A8">
          <w:rPr>
            <w:noProof/>
            <w:webHidden/>
          </w:rPr>
          <w:tab/>
        </w:r>
        <w:r>
          <w:rPr>
            <w:noProof/>
            <w:webHidden/>
          </w:rPr>
          <w:fldChar w:fldCharType="begin"/>
        </w:r>
        <w:r w:rsidR="009238A8">
          <w:rPr>
            <w:noProof/>
            <w:webHidden/>
          </w:rPr>
          <w:instrText xml:space="preserve"> PAGEREF _Toc456096843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4" w:history="1">
        <w:r w:rsidR="009238A8" w:rsidRPr="00695331">
          <w:rPr>
            <w:rStyle w:val="Hiperhivatkozs"/>
            <w:noProof/>
            <w:lang w:val="en-GB"/>
          </w:rPr>
          <w:t>3.2.1.1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HTTPS termination</w:t>
        </w:r>
        <w:r w:rsidR="009238A8">
          <w:rPr>
            <w:noProof/>
            <w:webHidden/>
          </w:rPr>
          <w:tab/>
        </w:r>
        <w:r>
          <w:rPr>
            <w:noProof/>
            <w:webHidden/>
          </w:rPr>
          <w:fldChar w:fldCharType="begin"/>
        </w:r>
        <w:r w:rsidR="009238A8">
          <w:rPr>
            <w:noProof/>
            <w:webHidden/>
          </w:rPr>
          <w:instrText xml:space="preserve"> PAGEREF _Toc456096844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5" w:history="1">
        <w:r w:rsidR="009238A8" w:rsidRPr="00695331">
          <w:rPr>
            <w:rStyle w:val="Hiperhivatkozs"/>
            <w:noProof/>
            <w:lang w:val="en-GB"/>
          </w:rPr>
          <w:t>3.2.1.2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Load balancing</w:t>
        </w:r>
        <w:r w:rsidR="009238A8">
          <w:rPr>
            <w:noProof/>
            <w:webHidden/>
          </w:rPr>
          <w:tab/>
        </w:r>
        <w:r>
          <w:rPr>
            <w:noProof/>
            <w:webHidden/>
          </w:rPr>
          <w:fldChar w:fldCharType="begin"/>
        </w:r>
        <w:r w:rsidR="009238A8">
          <w:rPr>
            <w:noProof/>
            <w:webHidden/>
          </w:rPr>
          <w:instrText xml:space="preserve"> PAGEREF _Toc456096845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6" w:history="1">
        <w:r w:rsidR="009238A8" w:rsidRPr="00695331">
          <w:rPr>
            <w:rStyle w:val="Hiperhivatkozs"/>
            <w:noProof/>
            <w:lang w:val="en-GB"/>
          </w:rPr>
          <w:t>3.2.1.3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Client username forward from client cert</w:t>
        </w:r>
        <w:r w:rsidR="009238A8">
          <w:rPr>
            <w:noProof/>
            <w:webHidden/>
          </w:rPr>
          <w:tab/>
        </w:r>
        <w:r>
          <w:rPr>
            <w:noProof/>
            <w:webHidden/>
          </w:rPr>
          <w:fldChar w:fldCharType="begin"/>
        </w:r>
        <w:r w:rsidR="009238A8">
          <w:rPr>
            <w:noProof/>
            <w:webHidden/>
          </w:rPr>
          <w:instrText xml:space="preserve"> PAGEREF _Toc456096846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123A7E">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7" w:history="1">
        <w:r w:rsidR="009238A8" w:rsidRPr="00695331">
          <w:rPr>
            <w:rStyle w:val="Hiperhivatkozs"/>
            <w:noProof/>
            <w:lang w:val="en-GB"/>
          </w:rPr>
          <w:t>3.2.2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 layer</w:t>
        </w:r>
        <w:r w:rsidR="009238A8">
          <w:rPr>
            <w:noProof/>
            <w:webHidden/>
          </w:rPr>
          <w:tab/>
        </w:r>
        <w:r>
          <w:rPr>
            <w:noProof/>
            <w:webHidden/>
          </w:rPr>
          <w:fldChar w:fldCharType="begin"/>
        </w:r>
        <w:r w:rsidR="009238A8">
          <w:rPr>
            <w:noProof/>
            <w:webHidden/>
          </w:rPr>
          <w:instrText xml:space="preserve"> PAGEREF _Toc456096847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8" w:history="1">
        <w:r w:rsidR="009238A8" w:rsidRPr="00695331">
          <w:rPr>
            <w:rStyle w:val="Hiperhivatkozs"/>
            <w:noProof/>
            <w:lang w:val="en-GB"/>
          </w:rPr>
          <w:t>3.2.2.1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Configuration</w:t>
        </w:r>
        <w:r w:rsidR="009238A8">
          <w:rPr>
            <w:noProof/>
            <w:webHidden/>
          </w:rPr>
          <w:tab/>
        </w:r>
        <w:r>
          <w:rPr>
            <w:noProof/>
            <w:webHidden/>
          </w:rPr>
          <w:fldChar w:fldCharType="begin"/>
        </w:r>
        <w:r w:rsidR="009238A8">
          <w:rPr>
            <w:noProof/>
            <w:webHidden/>
          </w:rPr>
          <w:instrText xml:space="preserve"> PAGEREF _Toc456096848 \h </w:instrText>
        </w:r>
        <w:r>
          <w:rPr>
            <w:noProof/>
            <w:webHidden/>
          </w:rPr>
        </w:r>
        <w:r>
          <w:rPr>
            <w:noProof/>
            <w:webHidden/>
          </w:rPr>
          <w:fldChar w:fldCharType="separate"/>
        </w:r>
        <w:r w:rsidR="009238A8">
          <w:rPr>
            <w:noProof/>
            <w:webHidden/>
          </w:rPr>
          <w:t>12</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9" w:history="1">
        <w:r w:rsidR="009238A8" w:rsidRPr="00695331">
          <w:rPr>
            <w:rStyle w:val="Hiperhivatkozs"/>
            <w:noProof/>
            <w:lang w:val="en-GB"/>
          </w:rPr>
          <w:t>3.2.2.2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Routig</w:t>
        </w:r>
        <w:r w:rsidR="009238A8">
          <w:rPr>
            <w:noProof/>
            <w:webHidden/>
          </w:rPr>
          <w:tab/>
        </w:r>
        <w:r>
          <w:rPr>
            <w:noProof/>
            <w:webHidden/>
          </w:rPr>
          <w:fldChar w:fldCharType="begin"/>
        </w:r>
        <w:r w:rsidR="009238A8">
          <w:rPr>
            <w:noProof/>
            <w:webHidden/>
          </w:rPr>
          <w:instrText xml:space="preserve"> PAGEREF _Toc456096849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0" w:history="1">
        <w:r w:rsidR="009238A8" w:rsidRPr="00695331">
          <w:rPr>
            <w:rStyle w:val="Hiperhivatkozs"/>
            <w:noProof/>
            <w:lang w:val="en-GB"/>
          </w:rPr>
          <w:t>3.2.2.3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Authentication and authorization</w:t>
        </w:r>
        <w:r w:rsidR="009238A8">
          <w:rPr>
            <w:noProof/>
            <w:webHidden/>
          </w:rPr>
          <w:tab/>
        </w:r>
        <w:r>
          <w:rPr>
            <w:noProof/>
            <w:webHidden/>
          </w:rPr>
          <w:fldChar w:fldCharType="begin"/>
        </w:r>
        <w:r w:rsidR="009238A8">
          <w:rPr>
            <w:noProof/>
            <w:webHidden/>
          </w:rPr>
          <w:instrText xml:space="preserve"> PAGEREF _Toc456096850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1" w:history="1">
        <w:r w:rsidR="009238A8" w:rsidRPr="00695331">
          <w:rPr>
            <w:rStyle w:val="Hiperhivatkozs"/>
            <w:noProof/>
            <w:lang w:val="en-GB"/>
          </w:rPr>
          <w:t>3.2.2.4</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logging</w:t>
        </w:r>
        <w:r w:rsidR="009238A8">
          <w:rPr>
            <w:noProof/>
            <w:webHidden/>
          </w:rPr>
          <w:tab/>
        </w:r>
        <w:r>
          <w:rPr>
            <w:noProof/>
            <w:webHidden/>
          </w:rPr>
          <w:fldChar w:fldCharType="begin"/>
        </w:r>
        <w:r w:rsidR="009238A8">
          <w:rPr>
            <w:noProof/>
            <w:webHidden/>
          </w:rPr>
          <w:instrText xml:space="preserve"> PAGEREF _Toc456096851 \h </w:instrText>
        </w:r>
        <w:r>
          <w:rPr>
            <w:noProof/>
            <w:webHidden/>
          </w:rPr>
        </w:r>
        <w:r>
          <w:rPr>
            <w:noProof/>
            <w:webHidden/>
          </w:rPr>
          <w:fldChar w:fldCharType="separate"/>
        </w:r>
        <w:r w:rsidR="009238A8">
          <w:rPr>
            <w:noProof/>
            <w:webHidden/>
          </w:rPr>
          <w:t>15</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2" w:history="1">
        <w:r w:rsidR="009238A8" w:rsidRPr="00695331">
          <w:rPr>
            <w:rStyle w:val="Hiperhivatkozs"/>
            <w:noProof/>
            <w:lang w:val="en-GB"/>
          </w:rPr>
          <w:t>3.2.2.5</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validation</w:t>
        </w:r>
        <w:r w:rsidR="009238A8">
          <w:rPr>
            <w:noProof/>
            <w:webHidden/>
          </w:rPr>
          <w:tab/>
        </w:r>
        <w:r>
          <w:rPr>
            <w:noProof/>
            <w:webHidden/>
          </w:rPr>
          <w:fldChar w:fldCharType="begin"/>
        </w:r>
        <w:r w:rsidR="009238A8">
          <w:rPr>
            <w:noProof/>
            <w:webHidden/>
          </w:rPr>
          <w:instrText xml:space="preserve"> PAGEREF _Toc456096852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3" w:history="1">
        <w:r w:rsidR="009238A8" w:rsidRPr="00695331">
          <w:rPr>
            <w:rStyle w:val="Hiperhivatkozs"/>
            <w:noProof/>
            <w:lang w:val="en-GB"/>
          </w:rPr>
          <w:t>3.2.2.6</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throttling</w:t>
        </w:r>
        <w:r w:rsidR="009238A8">
          <w:rPr>
            <w:noProof/>
            <w:webHidden/>
          </w:rPr>
          <w:tab/>
        </w:r>
        <w:r>
          <w:rPr>
            <w:noProof/>
            <w:webHidden/>
          </w:rPr>
          <w:fldChar w:fldCharType="begin"/>
        </w:r>
        <w:r w:rsidR="009238A8">
          <w:rPr>
            <w:noProof/>
            <w:webHidden/>
          </w:rPr>
          <w:instrText xml:space="preserve"> PAGEREF _Toc456096853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123A7E">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4" w:history="1">
        <w:r w:rsidR="009238A8" w:rsidRPr="00695331">
          <w:rPr>
            <w:rStyle w:val="Hiperhivatkozs"/>
            <w:noProof/>
            <w:lang w:val="en-GB"/>
          </w:rPr>
          <w:t>3.2.2.7</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xrt</w:t>
        </w:r>
        <w:r w:rsidR="009238A8">
          <w:rPr>
            <w:noProof/>
            <w:webHidden/>
          </w:rPr>
          <w:tab/>
        </w:r>
        <w:r>
          <w:rPr>
            <w:noProof/>
            <w:webHidden/>
          </w:rPr>
          <w:fldChar w:fldCharType="begin"/>
        </w:r>
        <w:r w:rsidR="009238A8">
          <w:rPr>
            <w:noProof/>
            <w:webHidden/>
          </w:rPr>
          <w:instrText xml:space="preserve"> PAGEREF _Toc456096854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123A7E">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55" w:history="1">
        <w:r w:rsidR="009238A8" w:rsidRPr="00695331">
          <w:rPr>
            <w:rStyle w:val="Hiperhivatkozs"/>
            <w:noProof/>
            <w:lang w:val="en-GB"/>
          </w:rPr>
          <w:t>4</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Appendixes</w:t>
        </w:r>
        <w:r w:rsidR="009238A8">
          <w:rPr>
            <w:noProof/>
            <w:webHidden/>
          </w:rPr>
          <w:tab/>
        </w:r>
        <w:r>
          <w:rPr>
            <w:noProof/>
            <w:webHidden/>
          </w:rPr>
          <w:fldChar w:fldCharType="begin"/>
        </w:r>
        <w:r w:rsidR="009238A8">
          <w:rPr>
            <w:noProof/>
            <w:webHidden/>
          </w:rPr>
          <w:instrText xml:space="preserve"> PAGEREF _Toc456096855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6" w:history="1">
        <w:r w:rsidR="009238A8" w:rsidRPr="00695331">
          <w:rPr>
            <w:rStyle w:val="Hiperhivatkozs"/>
            <w:noProof/>
            <w:lang w:val="en-US"/>
          </w:rPr>
          <w:t>4.1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Security configuration schema</w:t>
        </w:r>
        <w:r w:rsidR="009238A8">
          <w:rPr>
            <w:noProof/>
            <w:webHidden/>
          </w:rPr>
          <w:tab/>
        </w:r>
        <w:r>
          <w:rPr>
            <w:noProof/>
            <w:webHidden/>
          </w:rPr>
          <w:fldChar w:fldCharType="begin"/>
        </w:r>
        <w:r w:rsidR="009238A8">
          <w:rPr>
            <w:noProof/>
            <w:webHidden/>
          </w:rPr>
          <w:instrText xml:space="preserve"> PAGEREF _Toc456096856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7" w:history="1">
        <w:r w:rsidR="009238A8" w:rsidRPr="00695331">
          <w:rPr>
            <w:rStyle w:val="Hiperhivatkozs"/>
            <w:noProof/>
            <w:lang w:val="en-US"/>
          </w:rPr>
          <w:t>4.2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schema</w:t>
        </w:r>
        <w:r w:rsidR="009238A8">
          <w:rPr>
            <w:noProof/>
            <w:webHidden/>
          </w:rPr>
          <w:tab/>
        </w:r>
        <w:r>
          <w:rPr>
            <w:noProof/>
            <w:webHidden/>
          </w:rPr>
          <w:fldChar w:fldCharType="begin"/>
        </w:r>
        <w:r w:rsidR="009238A8">
          <w:rPr>
            <w:noProof/>
            <w:webHidden/>
          </w:rPr>
          <w:instrText xml:space="preserve"> PAGEREF _Toc456096857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123A7E">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8" w:history="1">
        <w:r w:rsidR="009238A8" w:rsidRPr="00695331">
          <w:rPr>
            <w:rStyle w:val="Hiperhivatkozs"/>
            <w:noProof/>
            <w:lang w:val="en-US"/>
          </w:rPr>
          <w:t>4.3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sample</w:t>
        </w:r>
        <w:r w:rsidR="009238A8">
          <w:rPr>
            <w:noProof/>
            <w:webHidden/>
          </w:rPr>
          <w:tab/>
        </w:r>
        <w:r>
          <w:rPr>
            <w:noProof/>
            <w:webHidden/>
          </w:rPr>
          <w:fldChar w:fldCharType="begin"/>
        </w:r>
        <w:r w:rsidR="009238A8">
          <w:rPr>
            <w:noProof/>
            <w:webHidden/>
          </w:rPr>
          <w:instrText xml:space="preserve"> PAGEREF _Toc456096858 \h </w:instrText>
        </w:r>
        <w:r>
          <w:rPr>
            <w:noProof/>
            <w:webHidden/>
          </w:rPr>
        </w:r>
        <w:r>
          <w:rPr>
            <w:noProof/>
            <w:webHidden/>
          </w:rPr>
          <w:fldChar w:fldCharType="separate"/>
        </w:r>
        <w:r w:rsidR="009238A8">
          <w:rPr>
            <w:noProof/>
            <w:webHidden/>
          </w:rPr>
          <w:t>17</w:t>
        </w:r>
        <w:r>
          <w:rPr>
            <w:noProof/>
            <w:webHidden/>
          </w:rPr>
          <w:fldChar w:fldCharType="end"/>
        </w:r>
      </w:hyperlink>
    </w:p>
    <w:p w:rsidR="00672D42" w:rsidRPr="00A66F19" w:rsidRDefault="00123A7E"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10" w:name="_Toc456096829"/>
      <w:r w:rsidR="00B44B8D" w:rsidRPr="00A66F19">
        <w:rPr>
          <w:rFonts w:asciiTheme="minorHAnsi" w:hAnsiTheme="minorHAnsi" w:cstheme="minorHAnsi"/>
          <w:lang w:val="en-GB"/>
        </w:rPr>
        <w:t>Introduction</w:t>
      </w:r>
      <w:bookmarkEnd w:id="9"/>
      <w:bookmarkEnd w:id="10"/>
    </w:p>
    <w:p w:rsidR="00837E29" w:rsidRPr="00A66F19" w:rsidRDefault="000D33A4" w:rsidP="00837E29">
      <w:pPr>
        <w:pStyle w:val="Cmsor2"/>
        <w:rPr>
          <w:rFonts w:asciiTheme="minorHAnsi" w:hAnsiTheme="minorHAnsi" w:cstheme="minorHAnsi"/>
          <w:lang w:val="en-GB"/>
        </w:rPr>
      </w:pPr>
      <w:bookmarkStart w:id="11" w:name="_Toc456096781"/>
      <w:bookmarkStart w:id="12" w:name="_Toc456096830"/>
      <w:r w:rsidRPr="00A66F19">
        <w:rPr>
          <w:rFonts w:asciiTheme="minorHAnsi" w:hAnsiTheme="minorHAnsi" w:cstheme="minorHAnsi"/>
          <w:lang w:val="en-GB"/>
        </w:rPr>
        <w:t>Lightweight integration summary</w:t>
      </w:r>
      <w:bookmarkEnd w:id="11"/>
      <w:bookmarkEnd w:id="12"/>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13" w:name="_Toc314212901"/>
      <w:bookmarkStart w:id="14" w:name="_Toc327952195"/>
      <w:bookmarkStart w:id="15" w:name="_Toc365530093"/>
      <w:bookmarkStart w:id="16" w:name="_Toc456096782"/>
      <w:bookmarkStart w:id="17" w:name="_Toc456096831"/>
      <w:r w:rsidRPr="00A66F19">
        <w:rPr>
          <w:rFonts w:asciiTheme="minorHAnsi" w:hAnsiTheme="minorHAnsi" w:cstheme="minorHAnsi"/>
          <w:lang w:val="en-GB" w:eastAsia="hu-HU"/>
        </w:rPr>
        <w:t>Scope of the document</w:t>
      </w:r>
      <w:bookmarkEnd w:id="13"/>
      <w:bookmarkEnd w:id="14"/>
      <w:bookmarkEnd w:id="15"/>
      <w:bookmarkEnd w:id="16"/>
      <w:bookmarkEnd w:id="17"/>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ding to the requirements.</w:t>
      </w:r>
    </w:p>
    <w:p w:rsidR="005E6FD4" w:rsidRPr="00A66F19" w:rsidRDefault="003A73FC" w:rsidP="00643464">
      <w:pPr>
        <w:pStyle w:val="Cmsor2"/>
        <w:rPr>
          <w:rFonts w:asciiTheme="minorHAnsi" w:hAnsiTheme="minorHAnsi" w:cstheme="minorHAnsi"/>
          <w:lang w:val="en-GB" w:eastAsia="hu-HU"/>
        </w:rPr>
      </w:pPr>
      <w:bookmarkStart w:id="18" w:name="_Toc456096783"/>
      <w:bookmarkStart w:id="19" w:name="_Toc456096832"/>
      <w:r w:rsidRPr="00A66F19">
        <w:rPr>
          <w:rFonts w:asciiTheme="minorHAnsi" w:hAnsiTheme="minorHAnsi" w:cstheme="minorHAnsi"/>
          <w:lang w:val="en-GB" w:eastAsia="hu-HU"/>
        </w:rPr>
        <w:t>Referenced documents</w:t>
      </w:r>
      <w:bookmarkEnd w:id="18"/>
      <w:bookmarkEnd w:id="19"/>
    </w:p>
    <w:p w:rsidR="00F6753F" w:rsidRPr="00A66F19"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Lighweight_Integration_v7.docx ( specification )</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20" w:name="_Toc364864539"/>
      <w:bookmarkStart w:id="21" w:name="_Toc365530094"/>
      <w:bookmarkStart w:id="22" w:name="_Toc456096784"/>
      <w:bookmarkStart w:id="23" w:name="_Toc456096833"/>
      <w:r w:rsidRPr="00A66F19">
        <w:rPr>
          <w:rFonts w:asciiTheme="minorHAnsi" w:hAnsiTheme="minorHAnsi" w:cstheme="minorHAnsi"/>
          <w:lang w:val="en-GB"/>
        </w:rPr>
        <w:t>Aim of the document</w:t>
      </w:r>
      <w:bookmarkEnd w:id="20"/>
      <w:bookmarkEnd w:id="21"/>
      <w:bookmarkEnd w:id="22"/>
      <w:bookmarkEnd w:id="23"/>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FE3044" w:rsidRPr="00A66F19">
        <w:rPr>
          <w:rFonts w:asciiTheme="minorHAnsi" w:hAnsiTheme="minorHAnsi" w:cstheme="minorHAnsi"/>
          <w:lang w:val="en-GB"/>
        </w:rPr>
        <w:t xml:space="preserve">requirements defined in the </w:t>
      </w:r>
      <w:r w:rsidR="00F6753F" w:rsidRPr="00A66F19">
        <w:rPr>
          <w:rFonts w:asciiTheme="minorHAnsi" w:hAnsiTheme="minorHAnsi" w:cstheme="minorHAnsi"/>
          <w:lang w:val="en-GB"/>
        </w:rPr>
        <w:t>specification</w:t>
      </w:r>
      <w:r w:rsidR="00FE3044" w:rsidRPr="00A66F19">
        <w:rPr>
          <w:rFonts w:asciiTheme="minorHAnsi" w:hAnsiTheme="minorHAnsi" w:cstheme="minorHAnsi"/>
          <w:lang w:val="en-GB"/>
        </w:rPr>
        <w:t xml:space="preserve"> documents</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4" w:name="_Toc456096785"/>
      <w:bookmarkStart w:id="25" w:name="_Toc456096834"/>
      <w:r w:rsidRPr="00A66F19">
        <w:rPr>
          <w:rFonts w:asciiTheme="minorHAnsi" w:hAnsiTheme="minorHAnsi" w:cstheme="minorHAnsi"/>
          <w:lang w:val="en-GB"/>
        </w:rPr>
        <w:t>Terminologies and acronyms</w:t>
      </w:r>
      <w:bookmarkEnd w:id="24"/>
      <w:bookmarkEnd w:id="25"/>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Tr="000056FD">
        <w:tc>
          <w:tcPr>
            <w:tcW w:w="2820" w:type="dxa"/>
            <w:shd w:val="clear" w:color="auto" w:fill="auto"/>
            <w:vAlign w:val="center"/>
          </w:tcPr>
          <w:p w:rsidR="002F4FBE" w:rsidRPr="00A66F19" w:rsidRDefault="002F4FBE"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RDefault="002F4FBE" w:rsidP="00334A24">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lastRenderedPageBreak/>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Tr="000056FD">
        <w:tc>
          <w:tcPr>
            <w:tcW w:w="2820" w:type="dxa"/>
            <w:shd w:val="clear" w:color="auto" w:fill="auto"/>
            <w:vAlign w:val="center"/>
          </w:tcPr>
          <w:p w:rsidR="00334A24" w:rsidRPr="00A66F19" w:rsidRDefault="00334A24" w:rsidP="004230AB">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RDefault="00334A24" w:rsidP="00735A2A">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E3044" w:rsidP="00FE3044">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RDefault="00FE3044" w:rsidP="00735A2A">
            <w:pPr>
              <w:spacing w:after="0" w:line="240" w:lineRule="auto"/>
              <w:jc w:val="left"/>
              <w:rPr>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6" w:name="_Toc364864541"/>
      <w:bookmarkStart w:id="27" w:name="_Toc365530096"/>
      <w:bookmarkStart w:id="28" w:name="_Ref374523913"/>
    </w:p>
    <w:p w:rsidR="00874FC9" w:rsidRPr="00A66F19" w:rsidRDefault="002627D9" w:rsidP="005E6FD4">
      <w:pPr>
        <w:pStyle w:val="Cmsor1"/>
        <w:rPr>
          <w:rFonts w:asciiTheme="minorHAnsi" w:hAnsiTheme="minorHAnsi" w:cstheme="minorHAnsi"/>
          <w:lang w:val="en-GB"/>
        </w:rPr>
      </w:pPr>
      <w:bookmarkStart w:id="29" w:name="_Toc456096786"/>
      <w:bookmarkStart w:id="30" w:name="_Toc456096835"/>
      <w:r w:rsidRPr="00A66F19">
        <w:rPr>
          <w:rFonts w:asciiTheme="minorHAnsi" w:hAnsiTheme="minorHAnsi" w:cstheme="minorHAnsi"/>
          <w:lang w:val="en-GB"/>
        </w:rPr>
        <w:lastRenderedPageBreak/>
        <w:t>High level requirements</w:t>
      </w:r>
      <w:bookmarkEnd w:id="29"/>
      <w:bookmarkEnd w:id="30"/>
    </w:p>
    <w:p w:rsidR="002627D9" w:rsidRPr="00A66F19" w:rsidRDefault="002627D9" w:rsidP="00874FC9">
      <w:pPr>
        <w:rPr>
          <w:rFonts w:asciiTheme="minorHAnsi" w:hAnsiTheme="minorHAnsi" w:cstheme="minorHAnsi"/>
          <w:lang w:val="en-GB"/>
        </w:rPr>
      </w:pPr>
      <w:r w:rsidRPr="00A66F19">
        <w:rPr>
          <w:rFonts w:asciiTheme="minorHAnsi" w:hAnsiTheme="minorHAnsi" w:cstheme="minorHAnsi"/>
          <w:lang w:val="en-GB"/>
        </w:rPr>
        <w:t xml:space="preserve">This section details the high level requirements </w:t>
      </w:r>
      <w:r w:rsidR="00553122" w:rsidRPr="00A66F19">
        <w:rPr>
          <w:rFonts w:asciiTheme="minorHAnsi" w:hAnsiTheme="minorHAnsi" w:cstheme="minorHAnsi"/>
          <w:lang w:val="en-GB"/>
        </w:rPr>
        <w:t>identified according to the IAD documents.</w:t>
      </w:r>
    </w:p>
    <w:tbl>
      <w:tblPr>
        <w:tblStyle w:val="Rcsostblzat"/>
        <w:tblW w:w="0" w:type="auto"/>
        <w:tblLook w:val="04A0"/>
      </w:tblPr>
      <w:tblGrid>
        <w:gridCol w:w="1668"/>
        <w:gridCol w:w="7555"/>
      </w:tblGrid>
      <w:tr w:rsidR="006C2311" w:rsidRPr="00A66F19" w:rsidTr="006C2311">
        <w:tc>
          <w:tcPr>
            <w:tcW w:w="1668" w:type="dxa"/>
            <w:shd w:val="clear" w:color="auto" w:fill="auto"/>
          </w:tcPr>
          <w:p w:rsidR="006C2311" w:rsidRPr="00A66F19" w:rsidRDefault="00A76539" w:rsidP="00BE123E">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ID</w:t>
            </w:r>
          </w:p>
        </w:tc>
        <w:tc>
          <w:tcPr>
            <w:tcW w:w="7555" w:type="dxa"/>
            <w:shd w:val="clear" w:color="auto" w:fill="auto"/>
          </w:tcPr>
          <w:p w:rsidR="006C2311" w:rsidRPr="00A66F19" w:rsidRDefault="00A76539" w:rsidP="00A76539">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Description</w:t>
            </w:r>
          </w:p>
        </w:tc>
      </w:tr>
      <w:tr w:rsidR="005E251D" w:rsidRPr="00A66F19" w:rsidTr="006C2311">
        <w:tc>
          <w:tcPr>
            <w:tcW w:w="1668" w:type="dxa"/>
            <w:shd w:val="clear" w:color="auto" w:fill="auto"/>
          </w:tcPr>
          <w:p w:rsidR="005E251D" w:rsidRPr="00A66F19" w:rsidRDefault="005E251D"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REQ-LWI-001</w:t>
            </w:r>
          </w:p>
        </w:tc>
        <w:tc>
          <w:tcPr>
            <w:tcW w:w="7555" w:type="dxa"/>
            <w:shd w:val="clear" w:color="auto" w:fill="auto"/>
          </w:tcPr>
          <w:p w:rsidR="005E251D"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Proxy + customized java based http server</w:t>
            </w:r>
            <w:r w:rsidR="005E251D">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2</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Routing the incoming request to the provider service from the central lightweight integration address.</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REQ-LWI-003</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Audit log. Log the incoming and outgoing messages. The log detail can be switched by the followings; full, context, minimal (</w:t>
            </w:r>
            <w:r>
              <w:rPr>
                <w:rFonts w:asciiTheme="minorHAnsi" w:hAnsiTheme="minorHAnsi" w:cstheme="minorHAnsi"/>
                <w:lang w:val="en-GB"/>
              </w:rPr>
              <w:t xml:space="preserve">date, caller, </w:t>
            </w:r>
            <w:r w:rsidRPr="00A66F19">
              <w:rPr>
                <w:rFonts w:asciiTheme="minorHAnsi" w:hAnsiTheme="minorHAnsi" w:cstheme="minorHAnsi"/>
                <w:lang w:val="en-GB"/>
              </w:rPr>
              <w:t>service</w:t>
            </w:r>
            <w:r>
              <w:rPr>
                <w:rFonts w:asciiTheme="minorHAnsi" w:hAnsiTheme="minorHAnsi" w:cstheme="minorHAnsi"/>
                <w:lang w:val="en-GB"/>
              </w:rPr>
              <w:t xml:space="preserve"> </w:t>
            </w:r>
            <w:r w:rsidRPr="00A66F19">
              <w:rPr>
                <w:rFonts w:asciiTheme="minorHAnsi" w:hAnsiTheme="minorHAnsi" w:cstheme="minorHAnsi"/>
                <w:lang w:val="en-GB"/>
              </w:rPr>
              <w:t xml:space="preserve">name).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4</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Secure connection over https, optionally in case of client certificate the cert details should be used as user authentication.</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5</w:t>
            </w:r>
          </w:p>
        </w:tc>
        <w:tc>
          <w:tcPr>
            <w:tcW w:w="7555" w:type="dxa"/>
            <w:shd w:val="clear" w:color="auto" w:fill="auto"/>
          </w:tcPr>
          <w:p w:rsidR="00BF6E62"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w:t>
            </w:r>
            <w:r>
              <w:rPr>
                <w:rFonts w:asciiTheme="minorHAnsi" w:hAnsiTheme="minorHAnsi" w:cstheme="minorHAnsi"/>
                <w:lang w:val="en-GB"/>
              </w:rPr>
              <w:t>thentication and authorization.</w:t>
            </w:r>
          </w:p>
          <w:p w:rsidR="00BF6E62"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Basic authentication and client certificate authentication support.</w:t>
            </w:r>
          </w:p>
          <w:p w:rsidR="00BF6E62" w:rsidRPr="00A66F19" w:rsidRDefault="00BF6E62" w:rsidP="00724321">
            <w:pPr>
              <w:spacing w:before="60" w:after="60" w:line="240" w:lineRule="auto"/>
              <w:rPr>
                <w:rFonts w:asciiTheme="minorHAnsi" w:hAnsiTheme="minorHAnsi" w:cstheme="minorHAnsi"/>
                <w:lang w:val="en-GB"/>
              </w:rPr>
            </w:pPr>
            <w:r>
              <w:rPr>
                <w:rFonts w:asciiTheme="minorHAnsi" w:hAnsiTheme="minorHAnsi" w:cstheme="minorHAnsi"/>
                <w:lang w:val="en-GB"/>
              </w:rPr>
              <w:t xml:space="preserve">Authorization: caller/operation </w:t>
            </w:r>
            <w:r w:rsidRPr="005406F9">
              <w:rPr>
                <w:rFonts w:asciiTheme="minorHAnsi" w:hAnsiTheme="minorHAnsi" w:cstheme="minorHAnsi"/>
                <w:lang w:val="en-GB"/>
              </w:rPr>
              <w:sym w:font="Wingdings" w:char="F0E0"/>
            </w:r>
            <w:r>
              <w:rPr>
                <w:rFonts w:asciiTheme="minorHAnsi" w:hAnsiTheme="minorHAnsi" w:cstheme="minorHAnsi"/>
                <w:lang w:val="en-GB"/>
              </w:rPr>
              <w:t xml:space="preserve"> only the allowed services can be called by a consumer</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6</w:t>
            </w:r>
          </w:p>
        </w:tc>
        <w:tc>
          <w:tcPr>
            <w:tcW w:w="7555" w:type="dxa"/>
            <w:shd w:val="clear" w:color="auto" w:fill="auto"/>
          </w:tcPr>
          <w:p w:rsidR="00BF6E62" w:rsidRDefault="00BF6E62" w:rsidP="005E251D">
            <w:pPr>
              <w:spacing w:before="60" w:after="60" w:line="240" w:lineRule="auto"/>
              <w:rPr>
                <w:rFonts w:asciiTheme="minorHAnsi" w:hAnsiTheme="minorHAnsi" w:cstheme="minorHAnsi"/>
                <w:lang w:val="en-GB"/>
              </w:rPr>
            </w:pPr>
            <w:r>
              <w:rPr>
                <w:rFonts w:asciiTheme="minorHAnsi" w:hAnsiTheme="minorHAnsi" w:cstheme="minorHAnsi"/>
                <w:lang w:val="en-GB"/>
              </w:rPr>
              <w:t>Optional message validation, full soap message validation, message standard validation ( techOSB, newOSB standard format, message attributes, http header values ).</w:t>
            </w:r>
          </w:p>
          <w:p w:rsidR="00BF6E62" w:rsidRPr="00A66F19" w:rsidRDefault="00BF6E62" w:rsidP="005E251D">
            <w:pPr>
              <w:spacing w:before="60" w:after="60" w:line="240" w:lineRule="auto"/>
              <w:rPr>
                <w:rFonts w:asciiTheme="minorHAnsi" w:hAnsiTheme="minorHAnsi" w:cstheme="minorHAnsi"/>
                <w:lang w:val="en-GB"/>
              </w:rPr>
            </w:pP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7</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Message throttling, limiting the maximum number of requests by operation.</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8</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845AB">
              <w:rPr>
                <w:rFonts w:asciiTheme="minorHAnsi" w:hAnsiTheme="minorHAnsi" w:cstheme="minorHAnsi"/>
                <w:lang w:val="en-GB"/>
              </w:rPr>
              <w:t>Runtime deployment and configuration (without server restart)</w:t>
            </w:r>
            <w:r>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9</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 xml:space="preserve">Low latency and high performance, minimal memory usage.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r>
    </w:tbl>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31" w:name="_Toc456096787"/>
      <w:bookmarkStart w:id="32" w:name="_Toc456096836"/>
      <w:r>
        <w:rPr>
          <w:rFonts w:asciiTheme="minorHAnsi" w:hAnsiTheme="minorHAnsi" w:cstheme="minorHAnsi"/>
          <w:lang w:val="en-GB"/>
        </w:rPr>
        <w:lastRenderedPageBreak/>
        <w:t>Design</w:t>
      </w:r>
      <w:bookmarkEnd w:id="31"/>
      <w:bookmarkEnd w:id="32"/>
    </w:p>
    <w:p w:rsidR="00BB01DD" w:rsidRDefault="00BB01DD" w:rsidP="00BB01DD">
      <w:pPr>
        <w:pStyle w:val="Cmsor2"/>
        <w:rPr>
          <w:lang w:val="en-GB"/>
        </w:rPr>
      </w:pPr>
      <w:bookmarkStart w:id="33" w:name="_Toc456096788"/>
      <w:bookmarkStart w:id="34" w:name="_Toc456096837"/>
      <w:r>
        <w:rPr>
          <w:lang w:val="en-GB"/>
        </w:rPr>
        <w:t>Architectural design</w:t>
      </w:r>
      <w:bookmarkEnd w:id="33"/>
      <w:bookmarkEnd w:id="34"/>
    </w:p>
    <w:p w:rsidR="00BB01DD" w:rsidRDefault="00BB01DD" w:rsidP="00BB01DD">
      <w:pPr>
        <w:pStyle w:val="Cmsor3"/>
        <w:rPr>
          <w:lang w:val="en-GB"/>
        </w:rPr>
      </w:pPr>
      <w:bookmarkStart w:id="35" w:name="_Toc456096789"/>
      <w:bookmarkStart w:id="36" w:name="_Toc456096838"/>
      <w:r>
        <w:rPr>
          <w:lang w:val="en-GB"/>
        </w:rPr>
        <w:t>System architecture</w:t>
      </w:r>
      <w:bookmarkEnd w:id="35"/>
      <w:bookmarkEnd w:id="36"/>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34677821"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7" w:name="_Toc456096790"/>
      <w:bookmarkStart w:id="38" w:name="_Toc456096839"/>
      <w:r>
        <w:rPr>
          <w:lang w:val="en-GB"/>
        </w:rPr>
        <w:t>Component structure</w:t>
      </w:r>
      <w:bookmarkEnd w:id="37"/>
      <w:bookmarkEnd w:id="38"/>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9" w:name="_Toc456096840"/>
      <w:r>
        <w:rPr>
          <w:lang w:val="en-GB"/>
        </w:rPr>
        <w:t>Proxy</w:t>
      </w:r>
      <w:bookmarkEnd w:id="39"/>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15pt;height:138.1pt" o:ole="">
            <v:imagedata r:id="rId14" o:title=""/>
          </v:shape>
          <o:OLEObject Type="Embed" ProgID="Visio.Drawing.11" ShapeID="_x0000_i1026" DrawAspect="Content" ObjectID="_1534677822"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40" w:name="_Toc456096791"/>
      <w:bookmarkStart w:id="41" w:name="_Toc456096841"/>
      <w:r>
        <w:rPr>
          <w:lang w:val="en-GB"/>
        </w:rPr>
        <w:lastRenderedPageBreak/>
        <w:t>Core</w:t>
      </w:r>
      <w:bookmarkEnd w:id="40"/>
      <w:bookmarkEnd w:id="41"/>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34677823"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01764F" w:rsidRDefault="0001764F" w:rsidP="00BB01DD">
      <w:pPr>
        <w:rPr>
          <w:lang w:val="en-GB"/>
        </w:rPr>
      </w:pPr>
    </w:p>
    <w:p w:rsidR="003D5170" w:rsidRPr="00BB01DD" w:rsidRDefault="003D5170" w:rsidP="00BB01DD">
      <w:pPr>
        <w:rPr>
          <w:lang w:val="en-GB"/>
        </w:rPr>
      </w:pPr>
    </w:p>
    <w:p w:rsidR="00A33CA2" w:rsidRDefault="00A33CA2" w:rsidP="00BB01DD">
      <w:pPr>
        <w:pStyle w:val="Cmsor2"/>
        <w:rPr>
          <w:lang w:val="en-GB"/>
        </w:rPr>
      </w:pPr>
      <w:bookmarkStart w:id="42" w:name="_Toc456096792"/>
      <w:bookmarkStart w:id="43" w:name="_Toc456096842"/>
      <w:r w:rsidRPr="00A66F19">
        <w:rPr>
          <w:lang w:val="en-GB"/>
        </w:rPr>
        <w:t>Functional design</w:t>
      </w:r>
      <w:bookmarkEnd w:id="42"/>
      <w:bookmarkEnd w:id="43"/>
    </w:p>
    <w:p w:rsidR="00BB01DD" w:rsidRDefault="00C228FF" w:rsidP="00C228FF">
      <w:pPr>
        <w:pStyle w:val="Cmsor3"/>
        <w:rPr>
          <w:lang w:val="en-GB"/>
        </w:rPr>
      </w:pPr>
      <w:bookmarkStart w:id="44" w:name="_Toc456096793"/>
      <w:bookmarkStart w:id="45" w:name="_Toc456096843"/>
      <w:r>
        <w:rPr>
          <w:lang w:val="en-GB"/>
        </w:rPr>
        <w:t>Proxy</w:t>
      </w:r>
      <w:r w:rsidR="001E073D">
        <w:rPr>
          <w:lang w:val="en-GB"/>
        </w:rPr>
        <w:t xml:space="preserve"> layer</w:t>
      </w:r>
      <w:bookmarkEnd w:id="44"/>
      <w:bookmarkEnd w:id="45"/>
    </w:p>
    <w:p w:rsidR="001E073D" w:rsidRPr="001E073D" w:rsidRDefault="001E073D" w:rsidP="001E073D">
      <w:pPr>
        <w:rPr>
          <w:lang w:val="en-GB"/>
        </w:rPr>
      </w:pPr>
      <w:r>
        <w:rPr>
          <w:lang w:val="en-GB"/>
        </w:rPr>
        <w:t>The proxy layer is based on the HaProxy high performance reliable open source proxy solution.</w:t>
      </w:r>
    </w:p>
    <w:p w:rsidR="00136A53" w:rsidRPr="00BB01DD" w:rsidRDefault="00CF03EB" w:rsidP="00C228FF">
      <w:pPr>
        <w:pStyle w:val="Cmsor4"/>
        <w:rPr>
          <w:lang w:val="en-GB"/>
        </w:rPr>
      </w:pPr>
      <w:bookmarkStart w:id="46" w:name="_Toc456096844"/>
      <w:r>
        <w:rPr>
          <w:lang w:val="en-GB"/>
        </w:rPr>
        <w:t>HTTPS termination</w:t>
      </w:r>
      <w:bookmarkEnd w:id="46"/>
    </w:p>
    <w:p w:rsidR="00136A53" w:rsidRPr="00A66F19" w:rsidRDefault="00136A53" w:rsidP="00136A5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36A53" w:rsidRPr="00A66F19" w:rsidRDefault="00CF03EB" w:rsidP="00136A53">
      <w:pPr>
        <w:pStyle w:val="Kiemels1"/>
        <w:shd w:val="clear" w:color="auto" w:fill="92D050"/>
        <w:rPr>
          <w:rFonts w:asciiTheme="minorHAnsi" w:hAnsiTheme="minorHAnsi" w:cstheme="minorHAnsi"/>
          <w:i/>
          <w:color w:val="auto"/>
          <w:lang w:val="en-GB"/>
        </w:rPr>
      </w:pPr>
      <w:r w:rsidRPr="00CF03EB">
        <w:rPr>
          <w:rFonts w:asciiTheme="minorHAnsi" w:hAnsiTheme="minorHAnsi" w:cstheme="minorHAnsi"/>
          <w:i/>
          <w:color w:val="auto"/>
          <w:lang w:val="en-GB"/>
        </w:rPr>
        <w:t>REQ-LWI-004</w:t>
      </w:r>
    </w:p>
    <w:p w:rsidR="00136A53" w:rsidRDefault="00CF03EB" w:rsidP="00136A53">
      <w:pPr>
        <w:rPr>
          <w:rFonts w:asciiTheme="minorHAnsi" w:hAnsiTheme="minorHAnsi" w:cstheme="minorHAnsi"/>
          <w:lang w:val="en-GB"/>
        </w:rPr>
      </w:pPr>
      <w:r>
        <w:rPr>
          <w:rFonts w:asciiTheme="minorHAnsi" w:hAnsiTheme="minorHAnsi" w:cstheme="minorHAnsi"/>
          <w:lang w:val="en-GB"/>
        </w:rPr>
        <w:t xml:space="preserve">The SSL termination happens on the HaProxy layer. The HaProxy natively supports the SSL.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*:80</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*:443 ssl crt </w:t>
      </w:r>
      <w:r w:rsidR="002832A3">
        <w:rPr>
          <w:rFonts w:ascii="Courier New" w:hAnsi="Courier New" w:cs="Courier New"/>
          <w:i/>
          <w:noProof/>
          <w:sz w:val="18"/>
          <w:szCs w:val="18"/>
          <w:lang w:val="en-GB"/>
        </w:rPr>
        <w:t>server</w:t>
      </w:r>
      <w:r w:rsidRPr="00CF03EB">
        <w:rPr>
          <w:rFonts w:ascii="Courier New" w:hAnsi="Courier New" w:cs="Courier New"/>
          <w:i/>
          <w:noProof/>
          <w:sz w:val="18"/>
          <w:szCs w:val="18"/>
          <w:lang w:val="en-GB"/>
        </w:rPr>
        <w:t>.pem</w:t>
      </w:r>
      <w:r w:rsidR="002832A3">
        <w:rPr>
          <w:rFonts w:ascii="Courier New" w:hAnsi="Courier New" w:cs="Courier New"/>
          <w:i/>
          <w:noProof/>
          <w:sz w:val="18"/>
          <w:szCs w:val="18"/>
          <w:lang w:val="en-GB"/>
        </w:rPr>
        <w:t xml:space="preserve"> ca-file </w:t>
      </w:r>
      <w:r w:rsidR="002832A3" w:rsidRPr="002832A3">
        <w:rPr>
          <w:rFonts w:ascii="Courier New" w:hAnsi="Courier New" w:cs="Courier New"/>
          <w:i/>
          <w:noProof/>
          <w:sz w:val="18"/>
          <w:szCs w:val="18"/>
          <w:lang w:val="en-GB"/>
        </w:rPr>
        <w:t>chain.pem verify optional</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redirect scheme https if !{ ssl_fc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mode http</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default_backend nodes</w:t>
      </w:r>
    </w:p>
    <w:p w:rsidR="002832A3" w:rsidRDefault="002832A3" w:rsidP="00CF03EB">
      <w:pPr>
        <w:rPr>
          <w:rFonts w:asciiTheme="minorHAnsi" w:hAnsiTheme="minorHAnsi" w:cstheme="minorHAnsi"/>
          <w:lang w:val="en-GB"/>
        </w:rPr>
      </w:pPr>
    </w:p>
    <w:p w:rsidR="00CF03EB" w:rsidRDefault="002832A3" w:rsidP="00CF03EB">
      <w:pPr>
        <w:rPr>
          <w:rFonts w:asciiTheme="minorHAnsi" w:hAnsiTheme="minorHAnsi" w:cstheme="minorHAnsi"/>
          <w:lang w:val="en-GB"/>
        </w:rPr>
      </w:pPr>
      <w:r>
        <w:rPr>
          <w:rFonts w:asciiTheme="minorHAnsi" w:hAnsiTheme="minorHAnsi" w:cstheme="minorHAnsi"/>
          <w:lang w:val="en-GB"/>
        </w:rPr>
        <w:lastRenderedPageBreak/>
        <w:t>The above setup redirects the http to https also and sets the server cert for the ssl, moreover tells the caller to provide the client cert if it is available.</w:t>
      </w:r>
    </w:p>
    <w:p w:rsidR="002832A3" w:rsidRPr="00BB01DD" w:rsidRDefault="002832A3" w:rsidP="00C228FF">
      <w:pPr>
        <w:pStyle w:val="Cmsor4"/>
        <w:rPr>
          <w:lang w:val="en-GB"/>
        </w:rPr>
      </w:pPr>
      <w:bookmarkStart w:id="47" w:name="_Toc456096845"/>
      <w:r>
        <w:rPr>
          <w:lang w:val="en-GB"/>
        </w:rPr>
        <w:t>Load balancing</w:t>
      </w:r>
      <w:bookmarkEnd w:id="47"/>
    </w:p>
    <w:p w:rsidR="002832A3" w:rsidRPr="00A66F19" w:rsidRDefault="002832A3" w:rsidP="002832A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2832A3" w:rsidRPr="00A66F19" w:rsidRDefault="002832A3" w:rsidP="002832A3">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REQ-LWI-001</w:t>
      </w:r>
    </w:p>
    <w:p w:rsidR="002832A3" w:rsidRDefault="002832A3" w:rsidP="002832A3">
      <w:pPr>
        <w:rPr>
          <w:rFonts w:asciiTheme="minorHAnsi" w:hAnsiTheme="minorHAnsi" w:cstheme="minorHAnsi"/>
          <w:lang w:val="en-GB"/>
        </w:rPr>
      </w:pPr>
      <w:r>
        <w:rPr>
          <w:rFonts w:asciiTheme="minorHAnsi" w:hAnsiTheme="minorHAnsi" w:cstheme="minorHAnsi"/>
          <w:lang w:val="en-GB"/>
        </w:rPr>
        <w:t>The</w:t>
      </w:r>
      <w:r w:rsidR="00C228FF">
        <w:rPr>
          <w:rFonts w:asciiTheme="minorHAnsi" w:hAnsiTheme="minorHAnsi" w:cstheme="minorHAnsi"/>
          <w:lang w:val="en-GB"/>
        </w:rPr>
        <w:t xml:space="preserve"> HaProxy behaves as load balancer in the front of the core LightWeight Integration</w:t>
      </w:r>
      <w:r>
        <w:rPr>
          <w:rFonts w:asciiTheme="minorHAnsi" w:hAnsiTheme="minorHAnsi" w:cstheme="minorHAnsi"/>
          <w:lang w:val="en-GB"/>
        </w:rPr>
        <w:t xml:space="preserve">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backend nodes</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mode http</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balance roundrobin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option forwardfor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server </w:t>
      </w:r>
      <w:r>
        <w:rPr>
          <w:rFonts w:ascii="Courier New" w:hAnsi="Courier New" w:cs="Courier New"/>
          <w:i/>
          <w:noProof/>
          <w:sz w:val="18"/>
          <w:szCs w:val="18"/>
          <w:lang w:val="en-GB"/>
        </w:rPr>
        <w:t>lightint</w:t>
      </w:r>
      <w:r w:rsidRPr="00C228FF">
        <w:rPr>
          <w:rFonts w:ascii="Courier New" w:hAnsi="Courier New" w:cs="Courier New"/>
          <w:i/>
          <w:noProof/>
          <w:sz w:val="18"/>
          <w:szCs w:val="18"/>
          <w:lang w:val="en-GB"/>
        </w:rPr>
        <w:t>01</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server lightint</w:t>
      </w:r>
      <w:r w:rsidRPr="00C228FF">
        <w:rPr>
          <w:rFonts w:ascii="Courier New" w:hAnsi="Courier New" w:cs="Courier New"/>
          <w:i/>
          <w:noProof/>
          <w:sz w:val="18"/>
          <w:szCs w:val="18"/>
          <w:lang w:val="en-GB"/>
        </w:rPr>
        <w:t>02</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Default="00C228FF" w:rsidP="002832A3">
      <w:pPr>
        <w:rPr>
          <w:rFonts w:ascii="Courier New" w:hAnsi="Courier New" w:cs="Courier New"/>
          <w:i/>
          <w:noProof/>
          <w:sz w:val="18"/>
          <w:szCs w:val="18"/>
          <w:lang w:val="en-GB"/>
        </w:rPr>
      </w:pPr>
    </w:p>
    <w:p w:rsidR="00C228FF" w:rsidRPr="00BB01DD" w:rsidRDefault="00C228FF" w:rsidP="00C228FF">
      <w:pPr>
        <w:pStyle w:val="Cmsor4"/>
        <w:rPr>
          <w:lang w:val="en-GB"/>
        </w:rPr>
      </w:pPr>
      <w:bookmarkStart w:id="48" w:name="_Toc456096846"/>
      <w:r>
        <w:rPr>
          <w:lang w:val="en-GB"/>
        </w:rPr>
        <w:t>Client username forward from client cert</w:t>
      </w:r>
      <w:bookmarkEnd w:id="48"/>
    </w:p>
    <w:p w:rsidR="00C228FF" w:rsidRPr="00A66F19" w:rsidRDefault="00C228FF" w:rsidP="00C228FF">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C228FF" w:rsidRPr="00A66F19" w:rsidRDefault="00C228FF" w:rsidP="00C228FF">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REQ-LWI-004</w:t>
      </w:r>
    </w:p>
    <w:p w:rsidR="00C228FF" w:rsidRDefault="00C228FF" w:rsidP="00C228FF">
      <w:pPr>
        <w:rPr>
          <w:rFonts w:asciiTheme="minorHAnsi" w:hAnsiTheme="minorHAnsi" w:cstheme="minorHAnsi"/>
          <w:lang w:val="en-GB"/>
        </w:rPr>
      </w:pPr>
      <w:r>
        <w:rPr>
          <w:rFonts w:asciiTheme="minorHAnsi" w:hAnsiTheme="minorHAnsi" w:cstheme="minorHAnsi"/>
          <w:lang w:val="en-GB"/>
        </w:rPr>
        <w:t>If the client provides a certificate, the HaProxy SSL setup ( CA configuration ) will identify the client itself therefore the username is needed in the core layer to  authorize the requested service for the requestor client. The HaProxy has the ability to forward the client cert attributes in the request.</w:t>
      </w:r>
    </w:p>
    <w:p w:rsidR="00AB300D" w:rsidRPr="00CF03EB"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00C228FF" w:rsidRPr="00C228FF">
        <w:rPr>
          <w:rFonts w:ascii="Courier New" w:hAnsi="Courier New" w:cs="Courier New"/>
          <w:i/>
          <w:noProof/>
          <w:sz w:val="18"/>
          <w:szCs w:val="18"/>
          <w:lang w:val="en-GB"/>
        </w:rPr>
        <w:t>http-request set-header X-SSL-Client-DN             %{+Q}[ssl_c_s_dn]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X-SSL-Client-CN             %{+Q}[ssl_c_s_dn(cn)]</w:t>
      </w:r>
    </w:p>
    <w:p w:rsid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X-SSL-Issuer                %{+Q}[ssl_c_i_dn]</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C228FF" w:rsidP="002832A3">
      <w:pPr>
        <w:rPr>
          <w:rFonts w:asciiTheme="minorHAnsi" w:hAnsiTheme="minorHAnsi" w:cstheme="minorHAnsi"/>
          <w:lang w:val="en-GB"/>
        </w:rPr>
      </w:pPr>
    </w:p>
    <w:p w:rsidR="00C228FF" w:rsidRDefault="00AB300D" w:rsidP="002832A3">
      <w:pPr>
        <w:rPr>
          <w:rFonts w:asciiTheme="minorHAnsi" w:hAnsiTheme="minorHAnsi" w:cstheme="minorHAnsi"/>
          <w:lang w:val="en-GB"/>
        </w:rPr>
      </w:pPr>
      <w:r>
        <w:rPr>
          <w:rFonts w:asciiTheme="minorHAnsi" w:hAnsiTheme="minorHAnsi" w:cstheme="minorHAnsi"/>
          <w:lang w:val="en-GB"/>
        </w:rPr>
        <w:t>The following attributes are forwarded:</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Common name CN</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Distinguished name DN</w:t>
      </w:r>
    </w:p>
    <w:p w:rsid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Certificate Issuer</w:t>
      </w:r>
    </w:p>
    <w:p w:rsidR="001E073D" w:rsidRDefault="001E073D" w:rsidP="001E073D">
      <w:pPr>
        <w:pStyle w:val="Cmsor3"/>
        <w:rPr>
          <w:lang w:val="en-GB"/>
        </w:rPr>
      </w:pPr>
      <w:bookmarkStart w:id="49" w:name="_Toc456096794"/>
      <w:bookmarkStart w:id="50" w:name="_Toc456096847"/>
      <w:r>
        <w:rPr>
          <w:lang w:val="en-GB"/>
        </w:rPr>
        <w:t>Core layer</w:t>
      </w:r>
      <w:bookmarkEnd w:id="49"/>
      <w:bookmarkEnd w:id="50"/>
    </w:p>
    <w:p w:rsidR="001E073D" w:rsidRDefault="001E073D" w:rsidP="001E073D">
      <w:pPr>
        <w:rPr>
          <w:lang w:val="en-GB"/>
        </w:rPr>
      </w:pPr>
      <w:r>
        <w:rPr>
          <w:lang w:val="en-GB"/>
        </w:rPr>
        <w:t>The core layer based on the WildFly’s (JBoss) Undertow http server and servlet container. The core layer has two main parts:</w:t>
      </w:r>
    </w:p>
    <w:p w:rsidR="001E073D" w:rsidRDefault="001E073D" w:rsidP="0087381C">
      <w:pPr>
        <w:pStyle w:val="Listaszerbekezds"/>
        <w:numPr>
          <w:ilvl w:val="0"/>
          <w:numId w:val="9"/>
        </w:numPr>
        <w:rPr>
          <w:lang w:val="en-GB"/>
        </w:rPr>
      </w:pPr>
      <w:r>
        <w:rPr>
          <w:lang w:val="en-GB"/>
        </w:rPr>
        <w:t>Configuration</w:t>
      </w:r>
    </w:p>
    <w:p w:rsidR="001E073D" w:rsidRPr="001E073D" w:rsidRDefault="001E073D" w:rsidP="0087381C">
      <w:pPr>
        <w:pStyle w:val="Listaszerbekezds"/>
        <w:numPr>
          <w:ilvl w:val="0"/>
          <w:numId w:val="9"/>
        </w:numPr>
        <w:rPr>
          <w:lang w:val="en-GB"/>
        </w:rPr>
      </w:pPr>
      <w:r>
        <w:rPr>
          <w:lang w:val="en-GB"/>
        </w:rPr>
        <w:t>Customized http server</w:t>
      </w:r>
    </w:p>
    <w:p w:rsidR="001E073D" w:rsidRPr="00BB01DD" w:rsidRDefault="001E073D" w:rsidP="001E073D">
      <w:pPr>
        <w:pStyle w:val="Cmsor4"/>
        <w:rPr>
          <w:lang w:val="en-GB"/>
        </w:rPr>
      </w:pPr>
      <w:bookmarkStart w:id="51" w:name="_Toc456096848"/>
      <w:r>
        <w:rPr>
          <w:lang w:val="en-GB"/>
        </w:rPr>
        <w:lastRenderedPageBreak/>
        <w:t>Configuration</w:t>
      </w:r>
      <w:bookmarkEnd w:id="51"/>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REQ-LWI-008</w:t>
      </w:r>
    </w:p>
    <w:p w:rsidR="001E073D" w:rsidRDefault="001E073D" w:rsidP="001E073D">
      <w:pPr>
        <w:rPr>
          <w:rFonts w:asciiTheme="minorHAnsi" w:hAnsiTheme="minorHAnsi" w:cstheme="minorHAnsi"/>
          <w:lang w:val="en-GB"/>
        </w:rPr>
      </w:pPr>
      <w:r>
        <w:rPr>
          <w:rFonts w:asciiTheme="minorHAnsi" w:hAnsiTheme="minorHAnsi" w:cstheme="minorHAnsi"/>
          <w:lang w:val="en-GB"/>
        </w:rPr>
        <w:t>The core component customized Wildfly server module’s configuration is a separate independent module with two parts:</w:t>
      </w:r>
    </w:p>
    <w:tbl>
      <w:tblPr>
        <w:tblStyle w:val="Rcsostblzat"/>
        <w:tblW w:w="0" w:type="auto"/>
        <w:tblLook w:val="04A0"/>
      </w:tblPr>
      <w:tblGrid>
        <w:gridCol w:w="2518"/>
        <w:gridCol w:w="6692"/>
      </w:tblGrid>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schema</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schema describes the LightWeight Integration module configuration.</w:t>
            </w:r>
          </w:p>
        </w:tc>
      </w:tr>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transformer</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transformer transforms the LightWeight Integration module configuration into the WildFly standard configuration.</w:t>
            </w:r>
          </w:p>
        </w:tc>
      </w:tr>
    </w:tbl>
    <w:p w:rsidR="001E073D" w:rsidRDefault="001E073D" w:rsidP="001E073D">
      <w:pPr>
        <w:rPr>
          <w:rFonts w:asciiTheme="minorHAnsi" w:hAnsiTheme="minorHAnsi" w:cstheme="minorHAnsi"/>
          <w:lang w:val="en-GB"/>
        </w:rPr>
      </w:pPr>
    </w:p>
    <w:p w:rsidR="00894B22" w:rsidRDefault="00663034" w:rsidP="00663034">
      <w:pPr>
        <w:pStyle w:val="Cmsor5"/>
        <w:rPr>
          <w:lang w:val="en-GB"/>
        </w:rPr>
      </w:pPr>
      <w:r>
        <w:rPr>
          <w:lang w:val="en-GB"/>
        </w:rPr>
        <w:t>Configuration schema</w:t>
      </w:r>
    </w:p>
    <w:tbl>
      <w:tblPr>
        <w:tblStyle w:val="Rcsostblzat"/>
        <w:tblW w:w="9180" w:type="dxa"/>
        <w:tblLook w:val="04A0"/>
      </w:tblPr>
      <w:tblGrid>
        <w:gridCol w:w="2302"/>
        <w:gridCol w:w="2302"/>
        <w:gridCol w:w="2875"/>
        <w:gridCol w:w="1701"/>
      </w:tblGrid>
      <w:tr w:rsidR="00894B22" w:rsidTr="00663034">
        <w:tc>
          <w:tcPr>
            <w:tcW w:w="2302" w:type="dxa"/>
            <w:shd w:val="clear" w:color="auto" w:fill="B8CCE4" w:themeFill="accent1" w:themeFillTint="66"/>
          </w:tcPr>
          <w:p w:rsidR="00894B22" w:rsidRPr="00894B22" w:rsidRDefault="00894B22" w:rsidP="00894B22">
            <w:pPr>
              <w:spacing w:before="60" w:after="60" w:line="240" w:lineRule="auto"/>
              <w:rPr>
                <w:rFonts w:asciiTheme="minorHAnsi" w:hAnsiTheme="minorHAnsi" w:cstheme="minorHAnsi"/>
                <w:b/>
                <w:lang w:val="en-GB"/>
              </w:rPr>
            </w:pPr>
            <w:r w:rsidRPr="00894B22">
              <w:rPr>
                <w:rFonts w:asciiTheme="minorHAnsi" w:hAnsiTheme="minorHAnsi" w:cstheme="minorHAnsi"/>
                <w:b/>
                <w:lang w:val="en-GB"/>
              </w:rPr>
              <w:t>config</w:t>
            </w:r>
          </w:p>
        </w:tc>
        <w:tc>
          <w:tcPr>
            <w:tcW w:w="2302" w:type="dxa"/>
            <w:shd w:val="clear" w:color="auto" w:fill="B8CCE4" w:themeFill="accent1" w:themeFillTint="66"/>
          </w:tcPr>
          <w:p w:rsidR="00894B22" w:rsidRPr="00894B22" w:rsidRDefault="00894B22" w:rsidP="00894B22">
            <w:pPr>
              <w:spacing w:before="60" w:after="60" w:line="240" w:lineRule="auto"/>
              <w:rPr>
                <w:rFonts w:asciiTheme="minorHAnsi" w:hAnsiTheme="minorHAnsi" w:cstheme="minorHAnsi"/>
                <w:b/>
                <w:lang w:val="en-GB"/>
              </w:rPr>
            </w:pPr>
            <w:r w:rsidRPr="00894B22">
              <w:rPr>
                <w:rFonts w:asciiTheme="minorHAnsi" w:hAnsiTheme="minorHAnsi" w:cstheme="minorHAnsi"/>
                <w:b/>
                <w:lang w:val="en-GB"/>
              </w:rPr>
              <w:t>attribute</w:t>
            </w:r>
          </w:p>
        </w:tc>
        <w:tc>
          <w:tcPr>
            <w:tcW w:w="2875" w:type="dxa"/>
            <w:shd w:val="clear" w:color="auto" w:fill="B8CCE4" w:themeFill="accent1" w:themeFillTint="66"/>
          </w:tcPr>
          <w:p w:rsidR="00894B22" w:rsidRPr="00894B22" w:rsidRDefault="00663034" w:rsidP="00894B22">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c>
          <w:tcPr>
            <w:tcW w:w="1701" w:type="dxa"/>
            <w:shd w:val="clear" w:color="auto" w:fill="B8CCE4" w:themeFill="accent1" w:themeFillTint="66"/>
          </w:tcPr>
          <w:p w:rsidR="00894B22" w:rsidRPr="00894B22" w:rsidRDefault="00663034" w:rsidP="00894B22">
            <w:pPr>
              <w:spacing w:before="60" w:after="60" w:line="240" w:lineRule="auto"/>
              <w:rPr>
                <w:rFonts w:asciiTheme="minorHAnsi" w:hAnsiTheme="minorHAnsi" w:cstheme="minorHAnsi"/>
                <w:b/>
                <w:lang w:val="en-GB"/>
              </w:rPr>
            </w:pPr>
            <w:r>
              <w:rPr>
                <w:rFonts w:asciiTheme="minorHAnsi" w:hAnsiTheme="minorHAnsi" w:cstheme="minorHAnsi"/>
                <w:b/>
                <w:lang w:val="en-GB"/>
              </w:rPr>
              <w:t>allowed values</w:t>
            </w:r>
          </w:p>
        </w:tc>
      </w:tr>
      <w:tr w:rsidR="00894B22" w:rsidRPr="00894B22" w:rsidTr="00663034">
        <w:tc>
          <w:tcPr>
            <w:tcW w:w="9180" w:type="dxa"/>
            <w:gridSpan w:val="4"/>
            <w:shd w:val="clear" w:color="auto" w:fill="D6E3BC" w:themeFill="accent3" w:themeFillTint="66"/>
          </w:tcPr>
          <w:p w:rsidR="00894B22" w:rsidRPr="00894B22" w:rsidRDefault="00894B22" w:rsidP="00894B22">
            <w:pPr>
              <w:spacing w:before="60" w:after="60" w:line="240" w:lineRule="auto"/>
              <w:rPr>
                <w:rFonts w:asciiTheme="minorHAnsi" w:hAnsiTheme="minorHAnsi" w:cstheme="minorHAnsi"/>
                <w:b/>
                <w:i/>
                <w:lang w:val="en-GB"/>
              </w:rPr>
            </w:pPr>
            <w:r w:rsidRPr="00894B22">
              <w:rPr>
                <w:rFonts w:asciiTheme="minorHAnsi" w:hAnsiTheme="minorHAnsi" w:cstheme="minorHAnsi"/>
                <w:b/>
                <w:i/>
                <w:lang w:val="en-GB"/>
              </w:rPr>
              <w:t>global level</w:t>
            </w:r>
          </w:p>
        </w:tc>
      </w:tr>
      <w:tr w:rsidR="00894B22" w:rsidTr="00663034">
        <w:tc>
          <w:tcPr>
            <w:tcW w:w="2302" w:type="dxa"/>
          </w:tcPr>
          <w:p w:rsidR="00894B22" w:rsidRDefault="00894B22" w:rsidP="00894B22">
            <w:pPr>
              <w:spacing w:before="60" w:after="60" w:line="240" w:lineRule="auto"/>
              <w:rPr>
                <w:rFonts w:asciiTheme="minorHAnsi" w:hAnsiTheme="minorHAnsi" w:cstheme="minorHAnsi"/>
                <w:lang w:val="en-GB"/>
              </w:rPr>
            </w:pPr>
            <w:r>
              <w:rPr>
                <w:rFonts w:asciiTheme="minorHAnsi" w:hAnsiTheme="minorHAnsi" w:cstheme="minorHAnsi"/>
                <w:lang w:val="en-GB"/>
              </w:rPr>
              <w:t>log</w:t>
            </w:r>
          </w:p>
        </w:tc>
        <w:tc>
          <w:tcPr>
            <w:tcW w:w="2302" w:type="dxa"/>
          </w:tcPr>
          <w:p w:rsidR="00894B22" w:rsidRDefault="00894B22" w:rsidP="00894B22">
            <w:pPr>
              <w:spacing w:before="60" w:after="60" w:line="240" w:lineRule="auto"/>
              <w:rPr>
                <w:rFonts w:asciiTheme="minorHAnsi" w:hAnsiTheme="minorHAnsi" w:cstheme="minorHAnsi"/>
                <w:lang w:val="en-GB"/>
              </w:rPr>
            </w:pPr>
          </w:p>
        </w:tc>
        <w:tc>
          <w:tcPr>
            <w:tcW w:w="2875" w:type="dxa"/>
          </w:tcPr>
          <w:p w:rsidR="00894B22" w:rsidRDefault="00894B22" w:rsidP="00894B22">
            <w:pPr>
              <w:spacing w:before="60" w:after="60" w:line="240" w:lineRule="auto"/>
              <w:rPr>
                <w:rFonts w:asciiTheme="minorHAnsi" w:hAnsiTheme="minorHAnsi" w:cstheme="minorHAnsi"/>
                <w:lang w:val="en-GB"/>
              </w:rPr>
            </w:pPr>
          </w:p>
        </w:tc>
        <w:tc>
          <w:tcPr>
            <w:tcW w:w="1701" w:type="dxa"/>
          </w:tcPr>
          <w:p w:rsidR="00894B22" w:rsidRDefault="00894B22" w:rsidP="00894B22">
            <w:pPr>
              <w:spacing w:before="60" w:after="60" w:line="240" w:lineRule="auto"/>
              <w:rPr>
                <w:rFonts w:asciiTheme="minorHAnsi" w:hAnsiTheme="minorHAnsi" w:cstheme="minorHAnsi"/>
                <w:lang w:val="en-GB"/>
              </w:rPr>
            </w:pPr>
          </w:p>
        </w:tc>
      </w:tr>
      <w:tr w:rsidR="00894B22" w:rsidTr="00663034">
        <w:tc>
          <w:tcPr>
            <w:tcW w:w="2302" w:type="dxa"/>
          </w:tcPr>
          <w:p w:rsidR="00894B22" w:rsidRDefault="00894B22" w:rsidP="00894B22">
            <w:pPr>
              <w:spacing w:before="60" w:after="60" w:line="240" w:lineRule="auto"/>
              <w:rPr>
                <w:rFonts w:asciiTheme="minorHAnsi" w:hAnsiTheme="minorHAnsi" w:cstheme="minorHAnsi"/>
                <w:lang w:val="en-GB"/>
              </w:rPr>
            </w:pPr>
          </w:p>
        </w:tc>
        <w:tc>
          <w:tcPr>
            <w:tcW w:w="2302" w:type="dxa"/>
          </w:tcPr>
          <w:p w:rsidR="00894B22" w:rsidRDefault="00894B22" w:rsidP="00894B22">
            <w:pPr>
              <w:spacing w:before="60" w:after="60" w:line="240" w:lineRule="auto"/>
              <w:rPr>
                <w:rFonts w:asciiTheme="minorHAnsi" w:hAnsiTheme="minorHAnsi" w:cstheme="minorHAnsi"/>
                <w:lang w:val="en-GB"/>
              </w:rPr>
            </w:pPr>
            <w:r>
              <w:rPr>
                <w:rFonts w:asciiTheme="minorHAnsi" w:hAnsiTheme="minorHAnsi" w:cstheme="minorHAnsi"/>
                <w:lang w:val="en-GB"/>
              </w:rPr>
              <w:t>detail</w:t>
            </w:r>
          </w:p>
        </w:tc>
        <w:tc>
          <w:tcPr>
            <w:tcW w:w="2875" w:type="dxa"/>
          </w:tcPr>
          <w:p w:rsidR="00894B22"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Log details.</w:t>
            </w:r>
          </w:p>
        </w:tc>
        <w:tc>
          <w:tcPr>
            <w:tcW w:w="1701" w:type="dxa"/>
          </w:tcPr>
          <w:p w:rsidR="00894B22"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FULL|CTX|MIN</w:t>
            </w:r>
          </w:p>
        </w:tc>
      </w:tr>
      <w:tr w:rsidR="002E77F8" w:rsidTr="00663034">
        <w:tc>
          <w:tcPr>
            <w:tcW w:w="2302" w:type="dxa"/>
          </w:tcPr>
          <w:p w:rsidR="002E77F8" w:rsidRDefault="002E77F8" w:rsidP="00894B22">
            <w:pPr>
              <w:spacing w:before="60" w:after="60" w:line="240" w:lineRule="auto"/>
              <w:rPr>
                <w:rFonts w:asciiTheme="minorHAnsi" w:hAnsiTheme="minorHAnsi" w:cstheme="minorHAnsi"/>
                <w:lang w:val="en-GB"/>
              </w:rPr>
            </w:pPr>
          </w:p>
        </w:tc>
        <w:tc>
          <w:tcPr>
            <w:tcW w:w="2302" w:type="dxa"/>
          </w:tcPr>
          <w:p w:rsidR="002E77F8" w:rsidRDefault="002E77F8" w:rsidP="00894B22">
            <w:pPr>
              <w:spacing w:before="60" w:after="60" w:line="240" w:lineRule="auto"/>
              <w:rPr>
                <w:rFonts w:asciiTheme="minorHAnsi" w:hAnsiTheme="minorHAnsi" w:cstheme="minorHAnsi"/>
                <w:lang w:val="en-GB"/>
              </w:rPr>
            </w:pPr>
          </w:p>
        </w:tc>
        <w:tc>
          <w:tcPr>
            <w:tcW w:w="2875" w:type="dxa"/>
          </w:tcPr>
          <w:p w:rsidR="002E77F8" w:rsidRDefault="002E77F8" w:rsidP="00894B22">
            <w:pPr>
              <w:spacing w:before="60" w:after="60" w:line="240" w:lineRule="auto"/>
              <w:rPr>
                <w:rFonts w:asciiTheme="minorHAnsi" w:hAnsiTheme="minorHAnsi" w:cstheme="minorHAnsi"/>
                <w:lang w:val="en-GB"/>
              </w:rPr>
            </w:pPr>
          </w:p>
        </w:tc>
        <w:tc>
          <w:tcPr>
            <w:tcW w:w="1701" w:type="dxa"/>
          </w:tcPr>
          <w:p w:rsidR="002E77F8" w:rsidRDefault="002E77F8" w:rsidP="00894B22">
            <w:pPr>
              <w:spacing w:before="60" w:after="60" w:line="240" w:lineRule="auto"/>
              <w:rPr>
                <w:rFonts w:asciiTheme="minorHAnsi" w:hAnsiTheme="minorHAnsi" w:cstheme="minorHAnsi"/>
                <w:lang w:val="en-GB"/>
              </w:rPr>
            </w:pPr>
          </w:p>
        </w:tc>
      </w:tr>
      <w:tr w:rsidR="00663034" w:rsidTr="00663034">
        <w:tc>
          <w:tcPr>
            <w:tcW w:w="9180" w:type="dxa"/>
            <w:gridSpan w:val="4"/>
            <w:shd w:val="clear" w:color="auto" w:fill="92CDDC" w:themeFill="accent5" w:themeFillTint="99"/>
          </w:tcPr>
          <w:p w:rsidR="00663034" w:rsidRPr="00894B22" w:rsidRDefault="00B11F14"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consumer</w:t>
            </w:r>
            <w:r w:rsidR="00663034" w:rsidRPr="00894B22">
              <w:rPr>
                <w:rFonts w:asciiTheme="minorHAnsi" w:hAnsiTheme="minorHAnsi" w:cstheme="minorHAnsi"/>
                <w:b/>
                <w:i/>
                <w:lang w:val="en-GB"/>
              </w:rPr>
              <w:t xml:space="preserve"> level</w:t>
            </w:r>
          </w:p>
        </w:tc>
      </w:tr>
      <w:tr w:rsidR="00663034" w:rsidTr="00663034">
        <w:tc>
          <w:tcPr>
            <w:tcW w:w="2302" w:type="dxa"/>
          </w:tcPr>
          <w:p w:rsidR="00663034" w:rsidRPr="00894B22" w:rsidRDefault="00663034"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application</w:t>
            </w: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username</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Application username.</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pwd</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Application password.</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B11F14" w:rsidTr="00B60D87">
        <w:tc>
          <w:tcPr>
            <w:tcW w:w="9180" w:type="dxa"/>
            <w:gridSpan w:val="4"/>
            <w:shd w:val="clear" w:color="auto" w:fill="92CDDC" w:themeFill="accent5" w:themeFillTint="99"/>
          </w:tcPr>
          <w:p w:rsidR="00B11F14" w:rsidRPr="00894B22" w:rsidRDefault="00B11F14" w:rsidP="00B60D87">
            <w:pPr>
              <w:spacing w:before="60" w:after="60" w:line="240" w:lineRule="auto"/>
              <w:rPr>
                <w:rFonts w:asciiTheme="minorHAnsi" w:hAnsiTheme="minorHAnsi" w:cstheme="minorHAnsi"/>
                <w:b/>
                <w:i/>
                <w:lang w:val="en-GB"/>
              </w:rPr>
            </w:pPr>
            <w:r>
              <w:rPr>
                <w:rFonts w:asciiTheme="minorHAnsi" w:hAnsiTheme="minorHAnsi" w:cstheme="minorHAnsi"/>
                <w:b/>
                <w:i/>
                <w:lang w:val="en-GB"/>
              </w:rPr>
              <w:t>provider</w:t>
            </w:r>
            <w:r w:rsidRPr="00894B22">
              <w:rPr>
                <w:rFonts w:asciiTheme="minorHAnsi" w:hAnsiTheme="minorHAnsi" w:cstheme="minorHAnsi"/>
                <w:b/>
                <w:i/>
                <w:lang w:val="en-GB"/>
              </w:rPr>
              <w:t xml:space="preserve"> level</w:t>
            </w: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name</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short app name</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host</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proxy host</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port</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proxy port</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protocol</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http|https</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services</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According to the service level</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663034" w:rsidTr="00663034">
        <w:tc>
          <w:tcPr>
            <w:tcW w:w="9180" w:type="dxa"/>
            <w:gridSpan w:val="4"/>
            <w:shd w:val="clear" w:color="auto" w:fill="FBD4B4" w:themeFill="accent6" w:themeFillTint="66"/>
          </w:tcPr>
          <w:p w:rsidR="00663034" w:rsidRPr="00894B22" w:rsidRDefault="00663034" w:rsidP="00894B22">
            <w:pPr>
              <w:spacing w:before="60" w:after="60" w:line="240" w:lineRule="auto"/>
              <w:rPr>
                <w:rFonts w:asciiTheme="minorHAnsi" w:hAnsiTheme="minorHAnsi" w:cstheme="minorHAnsi"/>
                <w:b/>
                <w:i/>
                <w:lang w:val="en-GB"/>
              </w:rPr>
            </w:pPr>
            <w:r w:rsidRPr="00894B22">
              <w:rPr>
                <w:rFonts w:asciiTheme="minorHAnsi" w:hAnsiTheme="minorHAnsi" w:cstheme="minorHAnsi"/>
                <w:b/>
                <w:i/>
                <w:lang w:val="en-GB"/>
              </w:rPr>
              <w:t>service level</w:t>
            </w:r>
          </w:p>
        </w:tc>
      </w:tr>
      <w:tr w:rsidR="00BE123E" w:rsidTr="00663034">
        <w:tc>
          <w:tcPr>
            <w:tcW w:w="2302" w:type="dxa"/>
          </w:tcPr>
          <w:p w:rsidR="00BE123E" w:rsidRDefault="00BE123E" w:rsidP="00894B22">
            <w:pPr>
              <w:spacing w:before="60" w:after="60" w:line="240" w:lineRule="auto"/>
              <w:rPr>
                <w:rFonts w:asciiTheme="minorHAnsi" w:hAnsiTheme="minorHAnsi" w:cstheme="minorHAnsi"/>
                <w:lang w:val="en-GB"/>
              </w:rPr>
            </w:pPr>
          </w:p>
        </w:tc>
        <w:tc>
          <w:tcPr>
            <w:tcW w:w="2302" w:type="dxa"/>
          </w:tcPr>
          <w:p w:rsidR="00BE123E"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name</w:t>
            </w:r>
          </w:p>
        </w:tc>
        <w:tc>
          <w:tcPr>
            <w:tcW w:w="2875" w:type="dxa"/>
          </w:tcPr>
          <w:p w:rsidR="00BE123E"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 name</w:t>
            </w:r>
          </w:p>
        </w:tc>
        <w:tc>
          <w:tcPr>
            <w:tcW w:w="1701" w:type="dxa"/>
          </w:tcPr>
          <w:p w:rsidR="00BE123E" w:rsidRDefault="00BE123E"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business service</w:t>
            </w:r>
          </w:p>
        </w:tc>
        <w:tc>
          <w:tcPr>
            <w:tcW w:w="2875" w:type="dxa"/>
          </w:tcPr>
          <w:p w:rsidR="00663034" w:rsidRDefault="00663034" w:rsidP="00EC469D">
            <w:pPr>
              <w:spacing w:before="60" w:after="60" w:line="240" w:lineRule="auto"/>
              <w:rPr>
                <w:rFonts w:asciiTheme="minorHAnsi" w:hAnsiTheme="minorHAnsi" w:cstheme="minorHAnsi"/>
                <w:lang w:val="en-GB"/>
              </w:rPr>
            </w:pPr>
            <w:r>
              <w:rPr>
                <w:rFonts w:asciiTheme="minorHAnsi" w:hAnsiTheme="minorHAnsi" w:cstheme="minorHAnsi"/>
                <w:lang w:val="en-GB"/>
              </w:rPr>
              <w:t xml:space="preserve">Target business service </w:t>
            </w:r>
            <w:r w:rsidR="00EC469D">
              <w:rPr>
                <w:rFonts w:asciiTheme="minorHAnsi" w:hAnsiTheme="minorHAnsi" w:cstheme="minorHAnsi"/>
                <w:lang w:val="en-GB"/>
              </w:rPr>
              <w:t>URI</w:t>
            </w:r>
            <w:r>
              <w:rPr>
                <w:rFonts w:asciiTheme="minorHAnsi" w:hAnsiTheme="minorHAnsi" w:cstheme="minorHAnsi"/>
                <w:lang w:val="en-GB"/>
              </w:rPr>
              <w:t>.</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validation</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 validation level.</w:t>
            </w:r>
          </w:p>
        </w:tc>
        <w:tc>
          <w:tcPr>
            <w:tcW w:w="1701"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CTX|MSG|NO</w:t>
            </w: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maxrequests</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Max number of the parallel requests.</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callers</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List of the application username that are allowed to call this service.</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bl>
    <w:p w:rsidR="00894B22" w:rsidRDefault="00894B22" w:rsidP="001E073D">
      <w:pPr>
        <w:rPr>
          <w:rFonts w:asciiTheme="minorHAnsi" w:hAnsiTheme="minorHAnsi" w:cstheme="minorHAnsi"/>
          <w:lang w:val="en-GB"/>
        </w:rPr>
      </w:pPr>
    </w:p>
    <w:p w:rsidR="00B951E8" w:rsidRPr="00B951E8" w:rsidRDefault="00B951E8" w:rsidP="00B951E8">
      <w:pPr>
        <w:keepNext/>
        <w:rPr>
          <w:rFonts w:asciiTheme="minorHAnsi" w:hAnsiTheme="minorHAnsi" w:cstheme="minorHAnsi"/>
          <w:i/>
          <w:u w:val="single"/>
          <w:lang w:val="en-GB"/>
        </w:rPr>
      </w:pPr>
      <w:r w:rsidRPr="00B951E8">
        <w:rPr>
          <w:rFonts w:asciiTheme="minorHAnsi" w:hAnsiTheme="minorHAnsi" w:cstheme="minorHAnsi"/>
          <w:i/>
          <w:u w:val="single"/>
          <w:lang w:val="en-GB"/>
        </w:rPr>
        <w:lastRenderedPageBreak/>
        <w:t>Configuration schema:</w:t>
      </w:r>
    </w:p>
    <w:p w:rsidR="00B951E8" w:rsidRDefault="00B11F14" w:rsidP="00B951E8">
      <w:pPr>
        <w:jc w:val="center"/>
        <w:rPr>
          <w:rFonts w:asciiTheme="minorHAnsi" w:hAnsiTheme="minorHAnsi" w:cstheme="minorHAnsi"/>
          <w:lang w:val="en-GB"/>
        </w:rPr>
      </w:pPr>
      <w:del w:id="52" w:author="Paróczi Zsolt" w:date="2016-09-06T14:37:00Z">
        <w:r w:rsidDel="007B5F32">
          <w:rPr>
            <w:rFonts w:asciiTheme="minorHAnsi" w:hAnsiTheme="minorHAnsi" w:cstheme="minorHAnsi"/>
            <w:noProof/>
            <w:lang w:eastAsia="hu-HU"/>
          </w:rPr>
          <w:lastRenderedPageBreak/>
          <w:drawing>
            <wp:inline distT="0" distB="0" distL="0" distR="0">
              <wp:extent cx="10925175" cy="6534150"/>
              <wp:effectExtent l="19050" t="0" r="9525" b="0"/>
              <wp:docPr id="7" name="Kép 7" descr="D:\GitProjects\lwi\ConfigSamples\LwiConfigu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Projects\lwi\ConfigSamples\LwiConfigurationDiagram.jpg"/>
                      <pic:cNvPicPr>
                        <a:picLocks noChangeAspect="1" noChangeArrowheads="1"/>
                      </pic:cNvPicPr>
                    </pic:nvPicPr>
                    <pic:blipFill>
                      <a:blip r:embed="rId18" cstate="print"/>
                      <a:srcRect/>
                      <a:stretch>
                        <a:fillRect/>
                      </a:stretch>
                    </pic:blipFill>
                    <pic:spPr bwMode="auto">
                      <a:xfrm>
                        <a:off x="0" y="0"/>
                        <a:ext cx="10925175" cy="6534150"/>
                      </a:xfrm>
                      <a:prstGeom prst="rect">
                        <a:avLst/>
                      </a:prstGeom>
                      <a:noFill/>
                      <a:ln w="9525">
                        <a:noFill/>
                        <a:miter lim="800000"/>
                        <a:headEnd/>
                        <a:tailEnd/>
                      </a:ln>
                    </pic:spPr>
                  </pic:pic>
                </a:graphicData>
              </a:graphic>
            </wp:inline>
          </w:drawing>
        </w:r>
      </w:del>
      <w:r w:rsidRPr="00B11F14">
        <w:rPr>
          <w:rFonts w:asciiTheme="minorHAnsi" w:hAnsiTheme="minorHAnsi" w:cstheme="minorHAnsi"/>
          <w:noProof/>
          <w:lang w:eastAsia="hu-HU"/>
        </w:rPr>
        <w:t xml:space="preserve"> </w:t>
      </w:r>
      <w:r w:rsidR="00FB1D6C">
        <w:rPr>
          <w:rFonts w:asciiTheme="minorHAnsi" w:hAnsiTheme="minorHAnsi" w:cstheme="minorHAnsi"/>
          <w:noProof/>
          <w:lang w:eastAsia="hu-HU"/>
        </w:rPr>
        <w:lastRenderedPageBreak/>
        <w:drawing>
          <wp:inline distT="0" distB="0" distL="0" distR="0">
            <wp:extent cx="5759450" cy="3445089"/>
            <wp:effectExtent l="19050" t="0" r="0" b="0"/>
            <wp:docPr id="8" name="Kép 8" descr="D:\GitProjects\lwi\ConfigSamples\LwiConfigu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Projects\lwi\ConfigSamples\LwiConfigurationDiagram.jpg"/>
                    <pic:cNvPicPr>
                      <a:picLocks noChangeAspect="1" noChangeArrowheads="1"/>
                    </pic:cNvPicPr>
                  </pic:nvPicPr>
                  <pic:blipFill>
                    <a:blip r:embed="rId18" cstate="print"/>
                    <a:srcRect/>
                    <a:stretch>
                      <a:fillRect/>
                    </a:stretch>
                  </pic:blipFill>
                  <pic:spPr bwMode="auto">
                    <a:xfrm>
                      <a:off x="0" y="0"/>
                      <a:ext cx="5759450" cy="3445089"/>
                    </a:xfrm>
                    <a:prstGeom prst="rect">
                      <a:avLst/>
                    </a:prstGeom>
                    <a:noFill/>
                    <a:ln w="9525">
                      <a:noFill/>
                      <a:miter lim="800000"/>
                      <a:headEnd/>
                      <a:tailEnd/>
                    </a:ln>
                  </pic:spPr>
                </pic:pic>
              </a:graphicData>
            </a:graphic>
          </wp:inline>
        </w:drawing>
      </w:r>
    </w:p>
    <w:p w:rsidR="00894B22" w:rsidRDefault="00663034" w:rsidP="00663034">
      <w:pPr>
        <w:pStyle w:val="Cmsor5"/>
        <w:rPr>
          <w:lang w:val="en-GB"/>
        </w:rPr>
      </w:pPr>
      <w:r>
        <w:rPr>
          <w:lang w:val="en-GB"/>
        </w:rPr>
        <w:t>Configuration transformer</w:t>
      </w:r>
    </w:p>
    <w:p w:rsidR="00663034" w:rsidRDefault="0090093D" w:rsidP="001E073D">
      <w:pPr>
        <w:rPr>
          <w:rFonts w:asciiTheme="minorHAnsi" w:hAnsiTheme="minorHAnsi" w:cstheme="minorHAnsi"/>
          <w:lang w:val="en-GB"/>
        </w:rPr>
      </w:pPr>
      <w:r>
        <w:rPr>
          <w:rFonts w:asciiTheme="minorHAnsi" w:hAnsiTheme="minorHAnsi" w:cstheme="minorHAnsi"/>
          <w:lang w:val="en-GB"/>
        </w:rPr>
        <w:t>The transformer application is a command line tool that uses the Lightweight Integration configuration XML file and produces the followings with XSLT:</w:t>
      </w:r>
    </w:p>
    <w:p w:rsidR="0090093D" w:rsidRDefault="0090093D" w:rsidP="0087381C">
      <w:pPr>
        <w:pStyle w:val="Listaszerbekezds"/>
        <w:numPr>
          <w:ilvl w:val="0"/>
          <w:numId w:val="11"/>
        </w:numPr>
        <w:rPr>
          <w:rFonts w:asciiTheme="minorHAnsi" w:hAnsiTheme="minorHAnsi" w:cstheme="minorHAnsi"/>
          <w:lang w:val="en-GB"/>
        </w:rPr>
      </w:pPr>
      <w:r>
        <w:rPr>
          <w:rFonts w:asciiTheme="minorHAnsi" w:hAnsiTheme="minorHAnsi" w:cstheme="minorHAnsi"/>
          <w:lang w:val="en-GB"/>
        </w:rPr>
        <w:t>standalone.xml – Wlidfly configuration file</w:t>
      </w:r>
    </w:p>
    <w:p w:rsidR="0090093D" w:rsidRDefault="00795B9E" w:rsidP="0087381C">
      <w:pPr>
        <w:pStyle w:val="Listaszerbekezds"/>
        <w:numPr>
          <w:ilvl w:val="0"/>
          <w:numId w:val="11"/>
        </w:numPr>
        <w:rPr>
          <w:rFonts w:asciiTheme="minorHAnsi" w:hAnsiTheme="minorHAnsi" w:cstheme="minorHAnsi"/>
          <w:lang w:val="en-GB"/>
        </w:rPr>
      </w:pPr>
      <w:r>
        <w:rPr>
          <w:rFonts w:asciiTheme="minorHAnsi" w:hAnsiTheme="minorHAnsi" w:cstheme="minorHAnsi"/>
          <w:lang w:val="en-GB"/>
        </w:rPr>
        <w:t>lwiSecurity.xml</w:t>
      </w:r>
      <w:r w:rsidR="0090093D">
        <w:rPr>
          <w:rFonts w:asciiTheme="minorHAnsi" w:hAnsiTheme="minorHAnsi" w:cstheme="minorHAnsi"/>
          <w:lang w:val="en-GB"/>
        </w:rPr>
        <w:t xml:space="preserve"> – </w:t>
      </w:r>
      <w:r>
        <w:rPr>
          <w:rFonts w:asciiTheme="minorHAnsi" w:hAnsiTheme="minorHAnsi" w:cstheme="minorHAnsi"/>
          <w:lang w:val="en-GB"/>
        </w:rPr>
        <w:t>security configuration</w:t>
      </w:r>
      <w:r w:rsidR="0090093D">
        <w:rPr>
          <w:rFonts w:asciiTheme="minorHAnsi" w:hAnsiTheme="minorHAnsi" w:cstheme="minorHAnsi"/>
          <w:lang w:val="en-GB"/>
        </w:rPr>
        <w:t xml:space="preserve"> file</w:t>
      </w:r>
    </w:p>
    <w:p w:rsidR="00795B9E" w:rsidRDefault="0090093D" w:rsidP="001E073D">
      <w:pPr>
        <w:rPr>
          <w:rFonts w:asciiTheme="minorHAnsi" w:hAnsiTheme="minorHAnsi" w:cstheme="minorHAnsi"/>
          <w:lang w:val="en-GB"/>
        </w:rPr>
      </w:pPr>
      <w:r>
        <w:rPr>
          <w:rFonts w:asciiTheme="minorHAnsi" w:hAnsiTheme="minorHAnsi" w:cstheme="minorHAnsi"/>
          <w:lang w:val="en-GB"/>
        </w:rPr>
        <w:t xml:space="preserve">The authorization and authentication properties are produced directly from the LightWeight Integration configuration file. </w:t>
      </w:r>
    </w:p>
    <w:p w:rsidR="00663034" w:rsidRDefault="0090093D" w:rsidP="001E073D">
      <w:pPr>
        <w:rPr>
          <w:rFonts w:asciiTheme="minorHAnsi" w:hAnsiTheme="minorHAnsi" w:cstheme="minorHAnsi"/>
          <w:lang w:val="en-GB"/>
        </w:rPr>
      </w:pPr>
      <w:r>
        <w:rPr>
          <w:rFonts w:asciiTheme="minorHAnsi" w:hAnsiTheme="minorHAnsi" w:cstheme="minorHAnsi"/>
          <w:lang w:val="en-GB"/>
        </w:rPr>
        <w:t>The Wildfly configuration file is produced from a base configuration file and the LightWeight Integration configuration file.</w:t>
      </w:r>
    </w:p>
    <w:p w:rsidR="001E073D" w:rsidRPr="00BB01DD" w:rsidRDefault="00D82273" w:rsidP="001E073D">
      <w:pPr>
        <w:pStyle w:val="Cmsor4"/>
        <w:rPr>
          <w:lang w:val="en-GB"/>
        </w:rPr>
      </w:pPr>
      <w:bookmarkStart w:id="53" w:name="_Toc456096849"/>
      <w:r>
        <w:rPr>
          <w:lang w:val="en-GB"/>
        </w:rPr>
        <w:t>Routig</w:t>
      </w:r>
      <w:bookmarkEnd w:id="53"/>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D82273">
        <w:rPr>
          <w:rFonts w:asciiTheme="minorHAnsi" w:hAnsiTheme="minorHAnsi" w:cstheme="minorHAnsi"/>
          <w:i/>
          <w:color w:val="auto"/>
          <w:lang w:val="en-GB"/>
        </w:rPr>
        <w:t>2</w:t>
      </w:r>
    </w:p>
    <w:p w:rsidR="001E073D" w:rsidRDefault="00C56042" w:rsidP="001E073D">
      <w:pPr>
        <w:rPr>
          <w:rFonts w:asciiTheme="minorHAnsi" w:hAnsiTheme="minorHAnsi" w:cstheme="minorHAnsi"/>
          <w:lang w:val="en-GB"/>
        </w:rPr>
      </w:pPr>
      <w:r>
        <w:rPr>
          <w:rFonts w:asciiTheme="minorHAnsi" w:hAnsiTheme="minorHAnsi" w:cstheme="minorHAnsi"/>
          <w:lang w:val="en-GB"/>
        </w:rPr>
        <w:t>The key part of the integration is the routing. All the integrated applications entry point is a single host (clustered) to provide control over the interactions between the individual applications.</w:t>
      </w:r>
    </w:p>
    <w:p w:rsidR="00C56042" w:rsidRDefault="00EC469D" w:rsidP="001E073D">
      <w:pPr>
        <w:rPr>
          <w:rFonts w:asciiTheme="minorHAnsi" w:hAnsiTheme="minorHAnsi" w:cstheme="minorHAnsi"/>
          <w:lang w:val="en-GB"/>
        </w:rPr>
      </w:pPr>
      <w:r>
        <w:rPr>
          <w:rFonts w:asciiTheme="minorHAnsi" w:hAnsiTheme="minorHAnsi" w:cstheme="minorHAnsi"/>
          <w:lang w:val="en-GB"/>
        </w:rPr>
        <w:t>Wildfly configuration part:</w:t>
      </w:r>
    </w:p>
    <w:p w:rsid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&lt;subsystem xmlns="urn:jboss:domain:undertow:3.0"&gt;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&lt;server name="default-server"&gt;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&lt;host name="default-host" alias="localhost"&gt;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&lt;location name="</w:t>
      </w:r>
      <w:r w:rsidR="00BE123E">
        <w:rPr>
          <w:rFonts w:ascii="Courier New" w:hAnsi="Courier New" w:cs="Courier New"/>
          <w:i/>
          <w:noProof/>
          <w:sz w:val="18"/>
          <w:szCs w:val="18"/>
          <w:lang w:val="en-GB"/>
        </w:rPr>
        <w:t>cnr/</w:t>
      </w:r>
      <w:r>
        <w:rPr>
          <w:rFonts w:ascii="Courier New" w:hAnsi="Courier New" w:cs="Courier New"/>
          <w:i/>
          <w:noProof/>
          <w:sz w:val="18"/>
          <w:szCs w:val="18"/>
          <w:lang w:val="en-GB"/>
        </w:rPr>
        <w:t>service1</w:t>
      </w:r>
      <w:r w:rsidRPr="00EC469D">
        <w:rPr>
          <w:rFonts w:ascii="Courier New" w:hAnsi="Courier New" w:cs="Courier New"/>
          <w:i/>
          <w:noProof/>
          <w:sz w:val="18"/>
          <w:szCs w:val="18"/>
          <w:lang w:val="en-GB"/>
        </w:rPr>
        <w:t>/" handler="lightesb</w:t>
      </w:r>
      <w:r>
        <w:rPr>
          <w:rFonts w:ascii="Courier New" w:hAnsi="Courier New" w:cs="Courier New"/>
          <w:i/>
          <w:noProof/>
          <w:sz w:val="18"/>
          <w:szCs w:val="18"/>
          <w:lang w:val="en-GB"/>
        </w:rPr>
        <w:t>_service1</w:t>
      </w:r>
      <w:r w:rsidRPr="00EC469D">
        <w:rPr>
          <w:rFonts w:ascii="Courier New" w:hAnsi="Courier New" w:cs="Courier New"/>
          <w:i/>
          <w:noProof/>
          <w:sz w:val="18"/>
          <w:szCs w:val="18"/>
          <w:lang w:val="en-GB"/>
        </w:rPr>
        <w:t>"/&gt;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 xml:space="preserve">  </w:t>
      </w: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&lt;/host&gt;</w:t>
      </w:r>
    </w:p>
    <w:p w:rsid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 xml:space="preserve">  &lt;/server&gt;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&lt;handlers&gt;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&lt;reverse-proxy name="lightesb</w:t>
      </w:r>
      <w:r>
        <w:rPr>
          <w:rFonts w:ascii="Courier New" w:hAnsi="Courier New" w:cs="Courier New"/>
          <w:i/>
          <w:noProof/>
          <w:sz w:val="18"/>
          <w:szCs w:val="18"/>
          <w:lang w:val="en-GB"/>
        </w:rPr>
        <w:t>_service1</w:t>
      </w:r>
      <w:r w:rsidRPr="00EC469D">
        <w:rPr>
          <w:rFonts w:ascii="Courier New" w:hAnsi="Courier New" w:cs="Courier New"/>
          <w:i/>
          <w:noProof/>
          <w:sz w:val="18"/>
          <w:szCs w:val="18"/>
          <w:lang w:val="en-GB"/>
        </w:rPr>
        <w:t xml:space="preserve">"&gt;    </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6"/>
          <w:szCs w:val="16"/>
          <w:lang w:val="en-GB"/>
        </w:rPr>
      </w:pPr>
      <w:r w:rsidRPr="00EC469D">
        <w:rPr>
          <w:rFonts w:ascii="Courier New" w:hAnsi="Courier New" w:cs="Courier New"/>
          <w:i/>
          <w:noProof/>
          <w:sz w:val="18"/>
          <w:szCs w:val="18"/>
          <w:lang w:val="en-GB"/>
        </w:rPr>
        <w:lastRenderedPageBreak/>
        <w:tab/>
      </w:r>
      <w:r w:rsidRPr="00EC469D">
        <w:rPr>
          <w:rFonts w:ascii="Courier New" w:hAnsi="Courier New" w:cs="Courier New"/>
          <w:i/>
          <w:noProof/>
          <w:sz w:val="16"/>
          <w:szCs w:val="16"/>
          <w:lang w:val="en-GB"/>
        </w:rPr>
        <w:t>&lt;host name="slong2" scheme="http" outbound-socket-binding="cnrserver" instance-id="cnrroute" path="/cnrwebservice/"/&gt;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&lt;/reverse-proxy&gt;</w:t>
      </w:r>
    </w:p>
    <w:p w:rsidR="00EC469D" w:rsidRDefault="00EC469D" w:rsidP="00EC469D">
      <w:pPr>
        <w:shd w:val="clear" w:color="auto" w:fill="D9D9D9" w:themeFill="background1" w:themeFillShade="D9"/>
        <w:spacing w:after="0" w:line="240" w:lineRule="auto"/>
        <w:rPr>
          <w:rFonts w:asciiTheme="minorHAnsi" w:hAnsiTheme="minorHAnsi" w:cstheme="minorHAnsi"/>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&lt;/handlers&gt;</w:t>
      </w:r>
    </w:p>
    <w:p w:rsidR="00EC469D" w:rsidRDefault="00EC469D" w:rsidP="001E073D">
      <w:pPr>
        <w:rPr>
          <w:rFonts w:asciiTheme="minorHAnsi" w:hAnsiTheme="minorHAnsi" w:cstheme="minorHAnsi"/>
          <w:lang w:val="en-GB"/>
        </w:rPr>
      </w:pPr>
    </w:p>
    <w:p w:rsidR="00EC469D" w:rsidRDefault="00EC469D" w:rsidP="001E073D">
      <w:pPr>
        <w:rPr>
          <w:rFonts w:asciiTheme="minorHAnsi" w:hAnsiTheme="minorHAnsi" w:cstheme="minorHAnsi"/>
          <w:lang w:val="en-GB"/>
        </w:rPr>
      </w:pPr>
      <w:r>
        <w:rPr>
          <w:rFonts w:asciiTheme="minorHAnsi" w:hAnsiTheme="minorHAnsi" w:cstheme="minorHAnsi"/>
          <w:lang w:val="en-GB"/>
        </w:rPr>
        <w:t xml:space="preserve">Each service has host and reverse-proxy fragment in the </w:t>
      </w:r>
      <w:r w:rsidR="000F235B">
        <w:rPr>
          <w:rFonts w:asciiTheme="minorHAnsi" w:hAnsiTheme="minorHAnsi" w:cstheme="minorHAnsi"/>
          <w:lang w:val="en-GB"/>
        </w:rPr>
        <w:t>W</w:t>
      </w:r>
      <w:r>
        <w:rPr>
          <w:rFonts w:asciiTheme="minorHAnsi" w:hAnsiTheme="minorHAnsi" w:cstheme="minorHAnsi"/>
          <w:lang w:val="en-GB"/>
        </w:rPr>
        <w:t>ildfly configuration file f</w:t>
      </w:r>
      <w:r w:rsidR="00BE123E">
        <w:rPr>
          <w:rFonts w:asciiTheme="minorHAnsi" w:hAnsiTheme="minorHAnsi" w:cstheme="minorHAnsi"/>
          <w:lang w:val="en-GB"/>
        </w:rPr>
        <w:t>rom the LightWeight integration configuration.</w:t>
      </w:r>
    </w:p>
    <w:p w:rsidR="00BE123E" w:rsidRDefault="00BE123E" w:rsidP="001E073D">
      <w:pPr>
        <w:rPr>
          <w:rFonts w:asciiTheme="minorHAnsi" w:hAnsiTheme="minorHAnsi" w:cstheme="minorHAnsi"/>
          <w:lang w:val="en-GB"/>
        </w:rPr>
      </w:pPr>
      <w:r>
        <w:rPr>
          <w:rFonts w:asciiTheme="minorHAnsi" w:hAnsiTheme="minorHAnsi" w:cstheme="minorHAnsi"/>
          <w:lang w:val="en-GB"/>
        </w:rPr>
        <w:t>The LightWeight integration service name always contains the provider and the service name e.g.: cnr/service1.</w:t>
      </w:r>
    </w:p>
    <w:p w:rsidR="001E073D" w:rsidRPr="00BB01DD" w:rsidRDefault="00FA65F0" w:rsidP="001E073D">
      <w:pPr>
        <w:pStyle w:val="Cmsor4"/>
        <w:rPr>
          <w:lang w:val="en-GB"/>
        </w:rPr>
      </w:pPr>
      <w:bookmarkStart w:id="54" w:name="_Toc456096850"/>
      <w:r>
        <w:rPr>
          <w:lang w:val="en-GB"/>
        </w:rPr>
        <w:t>Authentication and authorization</w:t>
      </w:r>
      <w:bookmarkEnd w:id="54"/>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FA65F0">
        <w:rPr>
          <w:rFonts w:asciiTheme="minorHAnsi" w:hAnsiTheme="minorHAnsi" w:cstheme="minorHAnsi"/>
          <w:i/>
          <w:color w:val="auto"/>
          <w:lang w:val="en-GB"/>
        </w:rPr>
        <w:t>5</w:t>
      </w:r>
    </w:p>
    <w:p w:rsidR="001E073D" w:rsidRDefault="00FA65F0" w:rsidP="001E073D">
      <w:pPr>
        <w:rPr>
          <w:rFonts w:asciiTheme="minorHAnsi" w:hAnsiTheme="minorHAnsi" w:cstheme="minorHAnsi"/>
          <w:lang w:val="en-GB"/>
        </w:rPr>
      </w:pPr>
      <w:r>
        <w:rPr>
          <w:rFonts w:asciiTheme="minorHAnsi" w:hAnsiTheme="minorHAnsi" w:cstheme="minorHAnsi"/>
          <w:lang w:val="en-GB"/>
        </w:rPr>
        <w:t>The authentication can happen the following ways:</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basic authentication</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client cert authentication</w:t>
      </w:r>
    </w:p>
    <w:p w:rsidR="00E14AF0" w:rsidRDefault="00E14AF0" w:rsidP="00E14AF0">
      <w:pPr>
        <w:rPr>
          <w:rFonts w:asciiTheme="minorHAnsi" w:hAnsiTheme="minorHAnsi" w:cstheme="minorHAnsi"/>
          <w:lang w:val="en-GB"/>
        </w:rPr>
      </w:pPr>
      <w:r>
        <w:rPr>
          <w:rFonts w:asciiTheme="minorHAnsi" w:hAnsiTheme="minorHAnsi" w:cstheme="minorHAnsi"/>
          <w:lang w:val="en-GB"/>
        </w:rPr>
        <w:t>The authentication and the authorization is served by a custom handler.</w:t>
      </w:r>
    </w:p>
    <w:tbl>
      <w:tblPr>
        <w:tblStyle w:val="Rcsostblzat"/>
        <w:tblW w:w="9180" w:type="dxa"/>
        <w:tblLook w:val="04A0"/>
      </w:tblPr>
      <w:tblGrid>
        <w:gridCol w:w="2379"/>
        <w:gridCol w:w="6801"/>
      </w:tblGrid>
      <w:tr w:rsidR="00E14AF0" w:rsidRPr="00894B22" w:rsidTr="002E77F8">
        <w:tc>
          <w:tcPr>
            <w:tcW w:w="9180" w:type="dxa"/>
            <w:gridSpan w:val="2"/>
            <w:shd w:val="clear" w:color="auto" w:fill="FBD4B4" w:themeFill="accent6" w:themeFillTint="66"/>
          </w:tcPr>
          <w:p w:rsidR="00E14AF0" w:rsidRPr="00894B22" w:rsidRDefault="00E14AF0"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LwiSecurityHandler</w:t>
            </w:r>
          </w:p>
        </w:tc>
      </w:tr>
      <w:tr w:rsidR="00E14AF0" w:rsidRPr="00894B22" w:rsidTr="00E14AF0">
        <w:tc>
          <w:tcPr>
            <w:tcW w:w="2379" w:type="dxa"/>
            <w:shd w:val="clear" w:color="auto" w:fill="B8CCE4" w:themeFill="accent1" w:themeFillTint="66"/>
          </w:tcPr>
          <w:p w:rsidR="00E14AF0" w:rsidRPr="00894B22" w:rsidRDefault="00E14AF0" w:rsidP="00E14AF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801" w:type="dxa"/>
            <w:shd w:val="clear" w:color="auto" w:fill="B8CCE4" w:themeFill="accent1" w:themeFillTint="66"/>
          </w:tcPr>
          <w:p w:rsidR="00E14AF0" w:rsidRPr="00894B22" w:rsidRDefault="00E14AF0" w:rsidP="00BE123E">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securityConfigFile</w:t>
            </w:r>
          </w:p>
        </w:tc>
        <w:tc>
          <w:tcPr>
            <w:tcW w:w="6801" w:type="dxa"/>
            <w:shd w:val="clear" w:color="auto" w:fill="auto"/>
          </w:tcPr>
          <w:p w:rsidR="00E14AF0" w:rsidRP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Path to the security xml file.</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certUserNameAttribute</w:t>
            </w:r>
          </w:p>
        </w:tc>
        <w:tc>
          <w:tcPr>
            <w:tcW w:w="6801" w:type="dxa"/>
            <w:shd w:val="clear" w:color="auto" w:fill="auto"/>
          </w:tcPr>
          <w:p w:rsid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In case of cert based authentication the header attribute name the contains the user name</w:t>
            </w:r>
            <w:r w:rsidR="00D002D7">
              <w:rPr>
                <w:rFonts w:asciiTheme="minorHAnsi" w:hAnsiTheme="minorHAnsi" w:cstheme="minorHAnsi"/>
                <w:lang w:val="en-GB"/>
              </w:rPr>
              <w:t>.</w:t>
            </w:r>
          </w:p>
          <w:p w:rsidR="00D002D7" w:rsidRPr="00E14AF0" w:rsidRDefault="00D002D7" w:rsidP="00D002D7">
            <w:pPr>
              <w:spacing w:before="60" w:after="60" w:line="240" w:lineRule="auto"/>
              <w:rPr>
                <w:rFonts w:asciiTheme="minorHAnsi" w:hAnsiTheme="minorHAnsi" w:cstheme="minorHAnsi"/>
                <w:lang w:val="en-GB"/>
              </w:rPr>
            </w:pPr>
            <w:r>
              <w:rPr>
                <w:rFonts w:asciiTheme="minorHAnsi" w:hAnsiTheme="minorHAnsi" w:cstheme="minorHAnsi"/>
                <w:lang w:val="en-GB"/>
              </w:rPr>
              <w:t>e.g.: X-MT-LWI-CERTUSERNAME</w:t>
            </w:r>
          </w:p>
        </w:tc>
      </w:tr>
    </w:tbl>
    <w:p w:rsidR="00E14AF0" w:rsidRDefault="00E14AF0" w:rsidP="00E14AF0">
      <w:pPr>
        <w:rPr>
          <w:rFonts w:asciiTheme="minorHAnsi" w:hAnsiTheme="minorHAnsi" w:cstheme="minorHAnsi"/>
          <w:lang w:val="en-GB"/>
        </w:rPr>
      </w:pPr>
    </w:p>
    <w:p w:rsidR="00E14AF0" w:rsidRPr="00B951E8" w:rsidRDefault="00B951E8" w:rsidP="00E14AF0">
      <w:pPr>
        <w:rPr>
          <w:i/>
          <w:noProof/>
          <w:u w:val="single"/>
          <w:lang w:eastAsia="hu-HU"/>
        </w:rPr>
      </w:pPr>
      <w:r w:rsidRPr="00B951E8">
        <w:rPr>
          <w:i/>
          <w:noProof/>
          <w:u w:val="single"/>
          <w:lang w:eastAsia="hu-HU"/>
        </w:rPr>
        <w:t>Security configuration schema:</w:t>
      </w:r>
    </w:p>
    <w:p w:rsidR="00B951E8" w:rsidRDefault="00B951E8" w:rsidP="00B951E8">
      <w:pPr>
        <w:jc w:val="center"/>
        <w:rPr>
          <w:rFonts w:asciiTheme="minorHAnsi" w:hAnsiTheme="minorHAnsi" w:cstheme="minorHAnsi"/>
          <w:lang w:val="en-GB"/>
        </w:rPr>
      </w:pPr>
      <w:r>
        <w:rPr>
          <w:rFonts w:asciiTheme="minorHAnsi" w:hAnsiTheme="minorHAnsi" w:cstheme="minorHAnsi"/>
          <w:noProof/>
          <w:lang w:eastAsia="hu-HU"/>
        </w:rPr>
        <w:drawing>
          <wp:inline distT="0" distB="0" distL="0" distR="0">
            <wp:extent cx="4105275" cy="1581150"/>
            <wp:effectExtent l="19050" t="0" r="9525" b="0"/>
            <wp:docPr id="4" name="Kép 3" descr="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9" cstate="print"/>
                    <a:stretch>
                      <a:fillRect/>
                    </a:stretch>
                  </pic:blipFill>
                  <pic:spPr>
                    <a:xfrm>
                      <a:off x="0" y="0"/>
                      <a:ext cx="4105275" cy="1581150"/>
                    </a:xfrm>
                    <a:prstGeom prst="rect">
                      <a:avLst/>
                    </a:prstGeom>
                  </pic:spPr>
                </pic:pic>
              </a:graphicData>
            </a:graphic>
          </wp:inline>
        </w:drawing>
      </w:r>
    </w:p>
    <w:p w:rsidR="00330444" w:rsidRPr="00B951E8" w:rsidRDefault="002E27BD" w:rsidP="00E14AF0">
      <w:pPr>
        <w:rPr>
          <w:rFonts w:asciiTheme="minorHAnsi" w:hAnsiTheme="minorHAnsi" w:cstheme="minorHAnsi"/>
          <w:i/>
          <w:u w:val="single"/>
          <w:lang w:val="en-GB"/>
        </w:rPr>
      </w:pPr>
      <w:r w:rsidRPr="00B951E8">
        <w:rPr>
          <w:rFonts w:asciiTheme="minorHAnsi" w:hAnsiTheme="minorHAnsi" w:cstheme="minorHAnsi"/>
          <w:i/>
          <w:u w:val="single"/>
          <w:lang w:val="en-GB"/>
        </w:rPr>
        <w:t>Authentication</w:t>
      </w:r>
      <w:r w:rsidR="00D002D7" w:rsidRPr="00B951E8">
        <w:rPr>
          <w:rFonts w:asciiTheme="minorHAnsi" w:hAnsiTheme="minorHAnsi" w:cstheme="minorHAnsi"/>
          <w:i/>
          <w:u w:val="single"/>
          <w:lang w:val="en-GB"/>
        </w:rPr>
        <w:t>, authorization</w:t>
      </w:r>
      <w:r w:rsidRPr="00B951E8">
        <w:rPr>
          <w:rFonts w:asciiTheme="minorHAnsi" w:hAnsiTheme="minorHAnsi" w:cstheme="minorHAnsi"/>
          <w:i/>
          <w:u w:val="single"/>
          <w:lang w:val="en-GB"/>
        </w:rPr>
        <w:t xml:space="preserve"> process flow:</w:t>
      </w:r>
    </w:p>
    <w:p w:rsidR="00782CA7" w:rsidRDefault="00E07E5C" w:rsidP="00D40D56">
      <w:pPr>
        <w:jc w:val="center"/>
        <w:rPr>
          <w:rFonts w:asciiTheme="minorHAnsi" w:hAnsiTheme="minorHAnsi" w:cstheme="minorHAnsi"/>
          <w:lang w:val="en-GB"/>
        </w:rPr>
      </w:pPr>
      <w:r w:rsidRPr="001A178A">
        <w:rPr>
          <w:rFonts w:asciiTheme="minorHAnsi" w:hAnsiTheme="minorHAnsi" w:cstheme="minorHAnsi"/>
          <w:lang w:val="en-GB"/>
        </w:rPr>
        <w:object w:dxaOrig="4921" w:dyaOrig="2937">
          <v:shape id="_x0000_i1028" type="#_x0000_t75" style="width:246.1pt;height:145.95pt" o:ole="">
            <v:imagedata r:id="rId20" o:title=""/>
          </v:shape>
          <o:OLEObject Type="Embed" ProgID="Visio.Drawing.11" ShapeID="_x0000_i1028" DrawAspect="Content" ObjectID="_1534677824" r:id="rId21"/>
        </w:object>
      </w:r>
    </w:p>
    <w:tbl>
      <w:tblPr>
        <w:tblStyle w:val="Rcsostblzat"/>
        <w:tblW w:w="0" w:type="auto"/>
        <w:tblLook w:val="04A0"/>
      </w:tblPr>
      <w:tblGrid>
        <w:gridCol w:w="3227"/>
        <w:gridCol w:w="5983"/>
      </w:tblGrid>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sidRPr="00E07E5C">
              <w:rPr>
                <w:rFonts w:asciiTheme="minorHAnsi" w:hAnsiTheme="minorHAnsi" w:cstheme="minorHAnsi"/>
                <w:i/>
                <w:lang w:val="en-GB"/>
              </w:rPr>
              <w:t>Checks username from cert</w:t>
            </w:r>
          </w:p>
        </w:tc>
        <w:tc>
          <w:tcPr>
            <w:tcW w:w="5983" w:type="dxa"/>
          </w:tcPr>
          <w:p w:rsidR="00E07E5C" w:rsidRDefault="00E07E5C" w:rsidP="00E07E5C">
            <w:pPr>
              <w:spacing w:before="60" w:after="120"/>
              <w:rPr>
                <w:rFonts w:asciiTheme="minorHAnsi" w:hAnsiTheme="minorHAnsi" w:cstheme="minorHAnsi"/>
                <w:lang w:val="en-GB"/>
              </w:rPr>
            </w:pPr>
            <w:r>
              <w:rPr>
                <w:rFonts w:asciiTheme="minorHAnsi" w:hAnsiTheme="minorHAnsi" w:cstheme="minorHAnsi"/>
                <w:lang w:val="en-GB"/>
              </w:rPr>
              <w:t xml:space="preserve">This step gets the http request header and cheks wether the HaProxy layer has passed the username token from the cert. The attribute name is configured in the </w:t>
            </w:r>
            <w:r w:rsidRPr="00E07E5C">
              <w:rPr>
                <w:rFonts w:asciiTheme="minorHAnsi" w:hAnsiTheme="minorHAnsi" w:cstheme="minorHAnsi"/>
                <w:i/>
                <w:lang w:val="en-GB"/>
              </w:rPr>
              <w:t>certUserNameAttribute</w:t>
            </w:r>
            <w:r>
              <w:rPr>
                <w:rFonts w:asciiTheme="minorHAnsi" w:hAnsiTheme="minorHAnsi" w:cstheme="minorHAnsi"/>
                <w:lang w:val="en-GB"/>
              </w:rPr>
              <w:t xml:space="preserve"> of the security handler.</w:t>
            </w:r>
          </w:p>
        </w:tc>
      </w:tr>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Pr>
                <w:rFonts w:asciiTheme="minorHAnsi" w:hAnsiTheme="minorHAnsi" w:cstheme="minorHAnsi"/>
                <w:i/>
                <w:lang w:val="en-GB"/>
              </w:rPr>
              <w:t>C</w:t>
            </w:r>
            <w:r w:rsidR="00BE123E">
              <w:rPr>
                <w:rFonts w:asciiTheme="minorHAnsi" w:hAnsiTheme="minorHAnsi" w:cstheme="minorHAnsi"/>
                <w:i/>
                <w:lang w:val="en-GB"/>
              </w:rPr>
              <w:t xml:space="preserve">heck username/pwd from config </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This step gets the username and the password from the http header basic authentication attribute ( base64 encoded ) and validate against the configuration file; find the appropriate caller by the name and validates the password.</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Check allowed operations</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If the caller authenticated the authorization step checks the called operation whether is accessible by the caller.</w:t>
            </w:r>
          </w:p>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 xml:space="preserve">Operation name: &lt;provider&gt;/&lt;operation&gt; </w:t>
            </w:r>
            <w:r w:rsidRPr="00BE123E">
              <w:rPr>
                <w:rFonts w:asciiTheme="minorHAnsi" w:hAnsiTheme="minorHAnsi" w:cstheme="minorHAnsi"/>
                <w:lang w:val="en-GB"/>
              </w:rPr>
              <w:sym w:font="Wingdings" w:char="F0E0"/>
            </w:r>
            <w:r>
              <w:rPr>
                <w:rFonts w:asciiTheme="minorHAnsi" w:hAnsiTheme="minorHAnsi" w:cstheme="minorHAnsi"/>
                <w:lang w:val="en-GB"/>
              </w:rPr>
              <w:t xml:space="preserve"> cnr/getmsisdn</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Authentication error</w:t>
            </w:r>
          </w:p>
        </w:tc>
        <w:tc>
          <w:tcPr>
            <w:tcW w:w="5983" w:type="dxa"/>
          </w:tcPr>
          <w:p w:rsidR="00E07E5C"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401.</w:t>
            </w:r>
          </w:p>
        </w:tc>
      </w:tr>
      <w:tr w:rsidR="00BE123E" w:rsidTr="00E07E5C">
        <w:tc>
          <w:tcPr>
            <w:tcW w:w="3227" w:type="dxa"/>
          </w:tcPr>
          <w:p w:rsidR="00BE123E" w:rsidRDefault="00BE123E" w:rsidP="00BE123E">
            <w:pPr>
              <w:spacing w:before="60" w:after="120"/>
              <w:rPr>
                <w:rFonts w:asciiTheme="minorHAnsi" w:hAnsiTheme="minorHAnsi" w:cstheme="minorHAnsi"/>
                <w:i/>
                <w:lang w:val="en-GB"/>
              </w:rPr>
            </w:pPr>
            <w:r>
              <w:rPr>
                <w:rFonts w:asciiTheme="minorHAnsi" w:hAnsiTheme="minorHAnsi" w:cstheme="minorHAnsi"/>
                <w:i/>
                <w:lang w:val="en-GB"/>
              </w:rPr>
              <w:t>Authorization error</w:t>
            </w:r>
          </w:p>
        </w:tc>
        <w:tc>
          <w:tcPr>
            <w:tcW w:w="5983" w:type="dxa"/>
          </w:tcPr>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403.</w:t>
            </w:r>
          </w:p>
        </w:tc>
      </w:tr>
    </w:tbl>
    <w:p w:rsidR="00782CA7" w:rsidRDefault="00782CA7" w:rsidP="00E14AF0">
      <w:pPr>
        <w:rPr>
          <w:rFonts w:asciiTheme="minorHAnsi" w:hAnsiTheme="minorHAnsi" w:cstheme="minorHAnsi"/>
          <w:lang w:val="en-GB"/>
        </w:rPr>
      </w:pPr>
    </w:p>
    <w:p w:rsidR="00FA65F0" w:rsidRPr="00BB01DD" w:rsidRDefault="007C6E8A" w:rsidP="00FA65F0">
      <w:pPr>
        <w:pStyle w:val="Cmsor4"/>
        <w:rPr>
          <w:lang w:val="en-GB"/>
        </w:rPr>
      </w:pPr>
      <w:bookmarkStart w:id="55" w:name="_Toc456096851"/>
      <w:r>
        <w:rPr>
          <w:lang w:val="en-GB"/>
        </w:rPr>
        <w:t>Message logging</w:t>
      </w:r>
      <w:bookmarkEnd w:id="55"/>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7C6E8A">
        <w:rPr>
          <w:rFonts w:asciiTheme="minorHAnsi" w:hAnsiTheme="minorHAnsi" w:cstheme="minorHAnsi"/>
          <w:i/>
          <w:color w:val="auto"/>
          <w:lang w:val="en-GB"/>
        </w:rPr>
        <w:t>3</w:t>
      </w:r>
    </w:p>
    <w:p w:rsidR="00FA65F0" w:rsidRDefault="007C6E8A" w:rsidP="00FA65F0">
      <w:pPr>
        <w:rPr>
          <w:rFonts w:asciiTheme="minorHAnsi" w:hAnsiTheme="minorHAnsi" w:cstheme="minorHAnsi"/>
          <w:lang w:val="en-GB"/>
        </w:rPr>
      </w:pPr>
      <w:r>
        <w:rPr>
          <w:rFonts w:asciiTheme="minorHAnsi" w:hAnsiTheme="minorHAnsi" w:cstheme="minorHAnsi"/>
          <w:lang w:val="en-GB"/>
        </w:rPr>
        <w:t>The Lightweight integration component can log the incoming requests and responses. The message logging is provided by a custom handler.</w:t>
      </w:r>
    </w:p>
    <w:p w:rsidR="00863A6F" w:rsidRDefault="00863A6F" w:rsidP="00FA65F0">
      <w:pPr>
        <w:rPr>
          <w:rFonts w:asciiTheme="minorHAnsi" w:hAnsiTheme="minorHAnsi" w:cstheme="minorHAnsi"/>
          <w:lang w:val="en-GB"/>
        </w:rPr>
      </w:pPr>
      <w:r>
        <w:rPr>
          <w:rFonts w:asciiTheme="minorHAnsi" w:hAnsiTheme="minorHAnsi" w:cstheme="minorHAnsi"/>
          <w:lang w:val="en-GB"/>
        </w:rPr>
        <w:t>The handler uses the JBoss standard logger.</w:t>
      </w:r>
    </w:p>
    <w:tbl>
      <w:tblPr>
        <w:tblStyle w:val="Rcsostblzat"/>
        <w:tblW w:w="8732" w:type="dxa"/>
        <w:tblLook w:val="04A0"/>
      </w:tblPr>
      <w:tblGrid>
        <w:gridCol w:w="2379"/>
        <w:gridCol w:w="6353"/>
      </w:tblGrid>
      <w:tr w:rsidR="007C6E8A" w:rsidRPr="00894B22" w:rsidTr="002E77F8">
        <w:tc>
          <w:tcPr>
            <w:tcW w:w="8732" w:type="dxa"/>
            <w:gridSpan w:val="2"/>
            <w:shd w:val="clear" w:color="auto" w:fill="FBD4B4" w:themeFill="accent6" w:themeFillTint="66"/>
          </w:tcPr>
          <w:p w:rsidR="007C6E8A" w:rsidRPr="00894B22" w:rsidRDefault="007C6E8A" w:rsidP="007C6E8A">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LwiMessageLogHandler</w:t>
            </w:r>
          </w:p>
        </w:tc>
      </w:tr>
      <w:tr w:rsidR="007C6E8A" w:rsidRPr="00894B22" w:rsidTr="008B3507">
        <w:tc>
          <w:tcPr>
            <w:tcW w:w="2379"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7C6E8A" w:rsidRPr="00894B22" w:rsidTr="008B3507">
        <w:tc>
          <w:tcPr>
            <w:tcW w:w="2379" w:type="dxa"/>
            <w:shd w:val="clear" w:color="auto" w:fill="auto"/>
          </w:tcPr>
          <w:p w:rsidR="007C6E8A" w:rsidRPr="00E14AF0"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level</w:t>
            </w:r>
          </w:p>
        </w:tc>
        <w:tc>
          <w:tcPr>
            <w:tcW w:w="6353" w:type="dxa"/>
            <w:shd w:val="clear" w:color="auto" w:fill="auto"/>
          </w:tcPr>
          <w:p w:rsidR="007C6E8A"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Detail of the log: FULL|CTX|MIN</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FULL &gt; total incoming request</w:t>
            </w:r>
            <w:r w:rsidR="00863A6F">
              <w:rPr>
                <w:rFonts w:asciiTheme="minorHAnsi" w:hAnsiTheme="minorHAnsi" w:cstheme="minorHAnsi"/>
                <w:lang w:val="en-GB"/>
              </w:rPr>
              <w:t xml:space="preserve"> without attachment and the headers</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CTX &gt; message context</w:t>
            </w:r>
          </w:p>
          <w:p w:rsidR="007C6E8A" w:rsidRPr="00E14AF0"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MIN &gt; caller,provider,operation,date</w:t>
            </w:r>
          </w:p>
        </w:tc>
      </w:tr>
    </w:tbl>
    <w:p w:rsidR="007C6E8A" w:rsidRDefault="007C6E8A" w:rsidP="00FA65F0">
      <w:pPr>
        <w:rPr>
          <w:rFonts w:asciiTheme="minorHAnsi" w:hAnsiTheme="minorHAnsi" w:cstheme="minorHAnsi"/>
          <w:lang w:val="en-GB"/>
        </w:rPr>
      </w:pPr>
    </w:p>
    <w:p w:rsidR="007C6E8A" w:rsidRPr="00C758FA" w:rsidRDefault="00863A6F" w:rsidP="00FA65F0">
      <w:pPr>
        <w:rPr>
          <w:rFonts w:asciiTheme="minorHAnsi" w:hAnsiTheme="minorHAnsi" w:cstheme="minorHAnsi"/>
          <w:i/>
          <w:u w:val="single"/>
          <w:lang w:val="en-GB"/>
        </w:rPr>
      </w:pPr>
      <w:r w:rsidRPr="00C758FA">
        <w:rPr>
          <w:rFonts w:asciiTheme="minorHAnsi" w:hAnsiTheme="minorHAnsi" w:cstheme="minorHAnsi"/>
          <w:i/>
          <w:u w:val="single"/>
          <w:lang w:val="en-GB"/>
        </w:rPr>
        <w:t>Log format:</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 [Caller&gt;Provider.Operation][ context</w:t>
      </w:r>
      <w:r w:rsidR="008B3507">
        <w:rPr>
          <w:rFonts w:asciiTheme="minorHAnsi" w:hAnsiTheme="minorHAnsi" w:cstheme="minorHAnsi"/>
          <w:lang w:val="en-GB"/>
        </w:rPr>
        <w:t xml:space="preserve"> </w:t>
      </w:r>
      <w:r>
        <w:rPr>
          <w:rFonts w:asciiTheme="minorHAnsi" w:hAnsiTheme="minorHAnsi" w:cstheme="minorHAnsi"/>
          <w:lang w:val="en-GB"/>
        </w:rPr>
        <w:t>][ message ]</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The message </w:t>
      </w:r>
      <w:r w:rsidR="008B3507">
        <w:rPr>
          <w:rFonts w:asciiTheme="minorHAnsi" w:hAnsiTheme="minorHAnsi" w:cstheme="minorHAnsi"/>
          <w:lang w:val="en-GB"/>
        </w:rPr>
        <w:t>is</w:t>
      </w:r>
      <w:r>
        <w:rPr>
          <w:rFonts w:asciiTheme="minorHAnsi" w:hAnsiTheme="minorHAnsi" w:cstheme="minorHAnsi"/>
          <w:lang w:val="en-GB"/>
        </w:rPr>
        <w:t xml:space="preserve"> flattened there are no line breaks in the log within one message.</w:t>
      </w:r>
    </w:p>
    <w:p w:rsidR="008B3507" w:rsidRPr="008B3507" w:rsidRDefault="008B3507" w:rsidP="00FA65F0">
      <w:pPr>
        <w:rPr>
          <w:rFonts w:asciiTheme="minorHAnsi" w:hAnsiTheme="minorHAnsi" w:cstheme="minorHAnsi"/>
          <w:i/>
          <w:u w:val="single"/>
          <w:lang w:val="en-GB"/>
        </w:rPr>
      </w:pPr>
      <w:r w:rsidRPr="008B3507">
        <w:rPr>
          <w:rFonts w:asciiTheme="minorHAnsi" w:hAnsiTheme="minorHAnsi" w:cstheme="minorHAnsi"/>
          <w:i/>
          <w:u w:val="single"/>
          <w:lang w:val="en-GB"/>
        </w:rPr>
        <w:t>Context data:</w:t>
      </w:r>
    </w:p>
    <w:p w:rsidR="008B3507" w:rsidRPr="008B3507" w:rsidRDefault="008B3507" w:rsidP="00FA65F0">
      <w:pPr>
        <w:rPr>
          <w:rFonts w:asciiTheme="minorHAnsi" w:hAnsiTheme="minorHAnsi" w:cstheme="minorHAnsi"/>
          <w:lang w:val="en-GB"/>
        </w:rPr>
      </w:pPr>
      <w:r>
        <w:rPr>
          <w:rFonts w:asciiTheme="minorHAnsi" w:hAnsiTheme="minorHAnsi" w:cstheme="minorHAnsi"/>
          <w:lang w:val="en-GB"/>
        </w:rPr>
        <w:t>The followings are in the context part if it can be identified.</w:t>
      </w:r>
    </w:p>
    <w:tbl>
      <w:tblPr>
        <w:tblStyle w:val="Rcsostblzat"/>
        <w:tblW w:w="0" w:type="auto"/>
        <w:tblLook w:val="04A0"/>
      </w:tblPr>
      <w:tblGrid>
        <w:gridCol w:w="1668"/>
        <w:gridCol w:w="1275"/>
        <w:gridCol w:w="5812"/>
      </w:tblGrid>
      <w:tr w:rsidR="008B3507" w:rsidRPr="008B3507" w:rsidTr="008B3507">
        <w:tc>
          <w:tcPr>
            <w:tcW w:w="1668"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attribute name</w:t>
            </w:r>
          </w:p>
        </w:tc>
        <w:tc>
          <w:tcPr>
            <w:tcW w:w="1275"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required</w:t>
            </w:r>
          </w:p>
        </w:tc>
        <w:tc>
          <w:tcPr>
            <w:tcW w:w="5812"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description</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RequestId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yes</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message ID</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CorrelationId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of the e2e business process</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 id of the requestor if any</w:t>
            </w:r>
          </w:p>
        </w:tc>
      </w:tr>
    </w:tbl>
    <w:p w:rsidR="008B3507" w:rsidRDefault="008B3507" w:rsidP="00FA65F0">
      <w:pPr>
        <w:rPr>
          <w:rFonts w:asciiTheme="minorHAnsi" w:hAnsiTheme="minorHAnsi" w:cstheme="minorHAnsi"/>
          <w:u w:val="single"/>
          <w:lang w:val="en-GB"/>
        </w:rPr>
      </w:pPr>
    </w:p>
    <w:p w:rsidR="008B3507" w:rsidRPr="008B3507" w:rsidRDefault="008B3507" w:rsidP="00FA65F0">
      <w:pPr>
        <w:rPr>
          <w:rFonts w:asciiTheme="minorHAnsi" w:hAnsiTheme="minorHAnsi" w:cstheme="minorHAnsi"/>
          <w:lang w:val="en-GB"/>
        </w:rPr>
      </w:pPr>
      <w:r w:rsidRPr="008B3507">
        <w:rPr>
          <w:rFonts w:asciiTheme="minorHAnsi" w:hAnsiTheme="minorHAnsi" w:cstheme="minorHAnsi"/>
          <w:lang w:val="en-GB"/>
        </w:rPr>
        <w:t>If the context data</w:t>
      </w:r>
      <w:r>
        <w:rPr>
          <w:rFonts w:asciiTheme="minorHAnsi" w:hAnsiTheme="minorHAnsi" w:cstheme="minorHAnsi"/>
          <w:lang w:val="en-GB"/>
        </w:rPr>
        <w:t xml:space="preserve"> cannot be identified, the context part contains the N/A constant.</w:t>
      </w:r>
    </w:p>
    <w:p w:rsidR="008B3507" w:rsidRPr="008B3507" w:rsidRDefault="008B3507" w:rsidP="008B3507">
      <w:pPr>
        <w:rPr>
          <w:rFonts w:asciiTheme="minorHAnsi" w:hAnsiTheme="minorHAnsi" w:cstheme="minorHAnsi"/>
          <w:i/>
          <w:u w:val="single"/>
          <w:lang w:val="en-GB"/>
        </w:rPr>
      </w:pPr>
      <w:r w:rsidRPr="008B3507">
        <w:rPr>
          <w:rFonts w:asciiTheme="minorHAnsi" w:hAnsiTheme="minorHAnsi" w:cstheme="minorHAnsi"/>
          <w:i/>
          <w:u w:val="single"/>
          <w:lang w:val="en-GB"/>
        </w:rPr>
        <w:t>Parsing order for resolving the message attributes:</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Soap message attribute</w:t>
      </w:r>
      <w:r w:rsidRPr="008B3507">
        <w:rPr>
          <w:rFonts w:asciiTheme="minorHAnsi" w:hAnsiTheme="minorHAnsi" w:cstheme="minorHAnsi"/>
          <w:lang w:val="en-GB"/>
        </w:rPr>
        <w:br/>
        <w:t>The required attributes can arrive in the first soap element under the soap body.</w:t>
      </w:r>
      <w:r w:rsidRPr="008B3507">
        <w:rPr>
          <w:rFonts w:asciiTheme="minorHAnsi" w:hAnsiTheme="minorHAnsi" w:cstheme="minorHAnsi"/>
          <w:lang w:val="en-GB"/>
        </w:rPr>
        <w:br/>
      </w:r>
      <w:r w:rsidRPr="008B3507">
        <w:rPr>
          <w:rFonts w:ascii="Courier New" w:hAnsi="Courier New" w:cs="Courier New"/>
          <w:i/>
          <w:noProof/>
          <w:sz w:val="18"/>
          <w:szCs w:val="18"/>
          <w:lang w:val="en-GB"/>
        </w:rPr>
        <w:t>&lt;soapenv:Body&gt;</w:t>
      </w:r>
      <w:r w:rsidRPr="008B3507">
        <w:rPr>
          <w:rFonts w:ascii="Courier New" w:hAnsi="Courier New" w:cs="Courier New"/>
          <w:i/>
          <w:noProof/>
          <w:sz w:val="18"/>
          <w:szCs w:val="18"/>
          <w:lang w:val="en-GB"/>
        </w:rPr>
        <w:br/>
        <w:t xml:space="preserve">    &lt;CreateProducedDocument RequestId=”1234566” CorrelationId=”21212”</w:t>
      </w:r>
      <w:r w:rsidRPr="008B3507">
        <w:rPr>
          <w:rFonts w:asciiTheme="minorHAnsi" w:hAnsiTheme="minorHAnsi" w:cstheme="minorHAnsi"/>
          <w:lang w:val="en-GB"/>
        </w:rPr>
        <w:t xml:space="preserve"> UserId=”TOTHA”</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TechOSB MessageContext complex type</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Http header</w:t>
      </w:r>
      <w:r w:rsidRPr="008B3507">
        <w:rPr>
          <w:rFonts w:asciiTheme="minorHAnsi" w:hAnsiTheme="minorHAnsi" w:cstheme="minorHAnsi"/>
          <w:lang w:val="en-GB"/>
        </w:rPr>
        <w:br/>
        <w:t>X-MT-RequestId=1234566</w:t>
      </w:r>
      <w:r w:rsidRPr="008B3507">
        <w:rPr>
          <w:rFonts w:asciiTheme="minorHAnsi" w:hAnsiTheme="minorHAnsi" w:cstheme="minorHAnsi"/>
          <w:lang w:val="en-GB"/>
        </w:rPr>
        <w:br/>
        <w:t>X-MT-CorrelationId=21212</w:t>
      </w:r>
      <w:r w:rsidRPr="008B3507">
        <w:rPr>
          <w:rFonts w:asciiTheme="minorHAnsi" w:hAnsiTheme="minorHAnsi" w:cstheme="minorHAnsi"/>
          <w:lang w:val="en-GB"/>
        </w:rPr>
        <w:br/>
        <w:t>X-MT-UserId=”TOTHA”</w:t>
      </w:r>
    </w:p>
    <w:p w:rsidR="00FA65F0" w:rsidRDefault="00FA65F0" w:rsidP="00A33CA2">
      <w:pPr>
        <w:rPr>
          <w:rFonts w:asciiTheme="minorHAnsi" w:hAnsiTheme="minorHAnsi" w:cstheme="minorHAnsi"/>
          <w:lang w:val="en-GB"/>
        </w:rPr>
      </w:pPr>
    </w:p>
    <w:p w:rsidR="00FA65F0" w:rsidRPr="00BB01DD" w:rsidRDefault="002E77F8" w:rsidP="00FA65F0">
      <w:pPr>
        <w:pStyle w:val="Cmsor4"/>
        <w:rPr>
          <w:lang w:val="en-GB"/>
        </w:rPr>
      </w:pPr>
      <w:bookmarkStart w:id="56" w:name="_Toc456096852"/>
      <w:r>
        <w:rPr>
          <w:lang w:val="en-GB"/>
        </w:rPr>
        <w:t>Message validation</w:t>
      </w:r>
      <w:bookmarkEnd w:id="56"/>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BC4A40">
        <w:rPr>
          <w:rFonts w:asciiTheme="minorHAnsi" w:hAnsiTheme="minorHAnsi" w:cstheme="minorHAnsi"/>
          <w:i/>
          <w:color w:val="auto"/>
          <w:lang w:val="en-GB"/>
        </w:rPr>
        <w:t>6</w:t>
      </w:r>
    </w:p>
    <w:p w:rsidR="00BC4A40" w:rsidRDefault="00BC4A40" w:rsidP="00BC4A40">
      <w:pPr>
        <w:rPr>
          <w:rFonts w:asciiTheme="minorHAnsi" w:hAnsiTheme="minorHAnsi" w:cstheme="minorHAnsi"/>
          <w:lang w:val="en-GB"/>
        </w:rPr>
      </w:pPr>
      <w:r>
        <w:rPr>
          <w:rFonts w:asciiTheme="minorHAnsi" w:hAnsiTheme="minorHAnsi" w:cstheme="minorHAnsi"/>
          <w:lang w:val="en-GB"/>
        </w:rPr>
        <w:t>The Lightweight integration component can validate the incoming requests. The validation is provided by a custom handler.</w:t>
      </w:r>
    </w:p>
    <w:tbl>
      <w:tblPr>
        <w:tblStyle w:val="Rcsostblzat"/>
        <w:tblW w:w="8732" w:type="dxa"/>
        <w:tblLook w:val="04A0"/>
      </w:tblPr>
      <w:tblGrid>
        <w:gridCol w:w="2379"/>
        <w:gridCol w:w="6353"/>
      </w:tblGrid>
      <w:tr w:rsidR="00BC4A40" w:rsidRPr="00894B22" w:rsidTr="000C2A70">
        <w:tc>
          <w:tcPr>
            <w:tcW w:w="8732" w:type="dxa"/>
            <w:gridSpan w:val="2"/>
            <w:shd w:val="clear" w:color="auto" w:fill="FBD4B4" w:themeFill="accent6" w:themeFillTint="66"/>
          </w:tcPr>
          <w:p w:rsidR="00BC4A40" w:rsidRPr="00894B22" w:rsidRDefault="00BC4A40" w:rsidP="00BE7BFB">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w:t>
            </w:r>
            <w:r w:rsidR="00BE7BFB">
              <w:rPr>
                <w:rFonts w:asciiTheme="minorHAnsi" w:hAnsiTheme="minorHAnsi" w:cstheme="minorHAnsi"/>
                <w:b/>
                <w:i/>
                <w:lang w:val="en-GB"/>
              </w:rPr>
              <w:t>Validation</w:t>
            </w:r>
            <w:r>
              <w:rPr>
                <w:rFonts w:asciiTheme="minorHAnsi" w:hAnsiTheme="minorHAnsi" w:cstheme="minorHAnsi"/>
                <w:b/>
                <w:i/>
                <w:lang w:val="en-GB"/>
              </w:rPr>
              <w:t>Handler</w:t>
            </w:r>
          </w:p>
        </w:tc>
      </w:tr>
      <w:tr w:rsidR="00BC4A40" w:rsidRPr="00894B22" w:rsidTr="000C2A70">
        <w:tc>
          <w:tcPr>
            <w:tcW w:w="2379"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BC4A40" w:rsidRPr="00894B22" w:rsidTr="000C2A70">
        <w:tc>
          <w:tcPr>
            <w:tcW w:w="2379" w:type="dxa"/>
            <w:shd w:val="clear" w:color="auto" w:fill="auto"/>
          </w:tcPr>
          <w:p w:rsidR="00BC4A40" w:rsidRPr="00E14AF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validationTpye</w:t>
            </w:r>
          </w:p>
        </w:tc>
        <w:tc>
          <w:tcPr>
            <w:tcW w:w="6353" w:type="dxa"/>
            <w:shd w:val="clear" w:color="auto" w:fill="auto"/>
          </w:tcPr>
          <w:p w:rsidR="00BC4A4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Types</w:t>
            </w:r>
            <w:r w:rsidR="00BC4A40">
              <w:rPr>
                <w:rFonts w:asciiTheme="minorHAnsi" w:hAnsiTheme="minorHAnsi" w:cstheme="minorHAnsi"/>
                <w:lang w:val="en-GB"/>
              </w:rPr>
              <w:t xml:space="preserve">: </w:t>
            </w:r>
            <w:r>
              <w:rPr>
                <w:rFonts w:asciiTheme="minorHAnsi" w:hAnsiTheme="minorHAnsi" w:cstheme="minorHAnsi"/>
                <w:lang w:val="en-GB"/>
              </w:rPr>
              <w:t>CTX|MSG|NO</w:t>
            </w:r>
          </w:p>
          <w:p w:rsidR="00BC4A40" w:rsidRDefault="00BC4A40" w:rsidP="000C2A70">
            <w:pPr>
              <w:spacing w:before="60" w:after="60" w:line="240" w:lineRule="auto"/>
              <w:rPr>
                <w:rFonts w:asciiTheme="minorHAnsi" w:hAnsiTheme="minorHAnsi" w:cstheme="minorHAnsi"/>
                <w:lang w:val="en-GB"/>
              </w:rPr>
            </w:pPr>
            <w:r>
              <w:rPr>
                <w:rFonts w:asciiTheme="minorHAnsi" w:hAnsiTheme="minorHAnsi" w:cstheme="minorHAnsi"/>
                <w:lang w:val="en-GB"/>
              </w:rPr>
              <w:lastRenderedPageBreak/>
              <w:t>CTX &gt; message context</w:t>
            </w:r>
          </w:p>
          <w:p w:rsidR="00BC4A40" w:rsidRDefault="00BC4A40" w:rsidP="00BE7BFB">
            <w:pPr>
              <w:spacing w:before="60" w:after="60" w:line="240" w:lineRule="auto"/>
              <w:rPr>
                <w:rFonts w:asciiTheme="minorHAnsi" w:hAnsiTheme="minorHAnsi" w:cstheme="minorHAnsi"/>
                <w:lang w:val="en-GB"/>
              </w:rPr>
            </w:pPr>
            <w:r>
              <w:rPr>
                <w:rFonts w:asciiTheme="minorHAnsi" w:hAnsiTheme="minorHAnsi" w:cstheme="minorHAnsi"/>
                <w:lang w:val="en-GB"/>
              </w:rPr>
              <w:t>M</w:t>
            </w:r>
            <w:r w:rsidR="00BE7BFB">
              <w:rPr>
                <w:rFonts w:asciiTheme="minorHAnsi" w:hAnsiTheme="minorHAnsi" w:cstheme="minorHAnsi"/>
                <w:lang w:val="en-GB"/>
              </w:rPr>
              <w:t>SG</w:t>
            </w:r>
            <w:r>
              <w:rPr>
                <w:rFonts w:asciiTheme="minorHAnsi" w:hAnsiTheme="minorHAnsi" w:cstheme="minorHAnsi"/>
                <w:lang w:val="en-GB"/>
              </w:rPr>
              <w:t xml:space="preserve"> &gt; </w:t>
            </w:r>
            <w:r w:rsidR="00BE7BFB">
              <w:rPr>
                <w:rFonts w:asciiTheme="minorHAnsi" w:hAnsiTheme="minorHAnsi" w:cstheme="minorHAnsi"/>
                <w:lang w:val="en-GB"/>
              </w:rPr>
              <w:t>soap message validation</w:t>
            </w:r>
          </w:p>
          <w:p w:rsidR="00BE7BFB" w:rsidRPr="00E14AF0"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NO &gt; no validation</w:t>
            </w:r>
          </w:p>
        </w:tc>
      </w:tr>
      <w:tr w:rsidR="00BE7BFB" w:rsidRPr="00894B22" w:rsidTr="000C2A70">
        <w:tc>
          <w:tcPr>
            <w:tcW w:w="2379" w:type="dxa"/>
            <w:shd w:val="clear" w:color="auto" w:fill="auto"/>
          </w:tcPr>
          <w:p w:rsidR="00BE7BFB"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lastRenderedPageBreak/>
              <w:t>wsdlLocation</w:t>
            </w:r>
          </w:p>
        </w:tc>
        <w:tc>
          <w:tcPr>
            <w:tcW w:w="6353" w:type="dxa"/>
            <w:shd w:val="clear" w:color="auto" w:fill="auto"/>
          </w:tcPr>
          <w:p w:rsidR="00BE7BFB"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URL of the wsdl – online provided service WSLD</w:t>
            </w:r>
          </w:p>
        </w:tc>
      </w:tr>
    </w:tbl>
    <w:p w:rsidR="00BE7BFB" w:rsidRDefault="00BE7BFB" w:rsidP="00BE7BFB">
      <w:pPr>
        <w:jc w:val="left"/>
        <w:rPr>
          <w:rFonts w:asciiTheme="minorHAnsi" w:hAnsiTheme="minorHAnsi" w:cstheme="minorHAnsi"/>
          <w:lang w:val="en-GB"/>
        </w:rPr>
      </w:pPr>
    </w:p>
    <w:p w:rsidR="00BE7BFB" w:rsidRPr="00BE7BFB" w:rsidRDefault="00BE7BFB" w:rsidP="00BE7BFB">
      <w:pPr>
        <w:jc w:val="left"/>
        <w:rPr>
          <w:rFonts w:asciiTheme="minorHAnsi" w:hAnsiTheme="minorHAnsi" w:cstheme="minorHAnsi"/>
          <w:i/>
          <w:u w:val="single"/>
          <w:lang w:val="en-GB"/>
        </w:rPr>
      </w:pPr>
      <w:r w:rsidRPr="00BE7BFB">
        <w:rPr>
          <w:rFonts w:asciiTheme="minorHAnsi" w:hAnsiTheme="minorHAnsi" w:cstheme="minorHAnsi"/>
          <w:i/>
          <w:u w:val="single"/>
          <w:lang w:val="en-GB"/>
        </w:rPr>
        <w:t>Validation process flow:</w:t>
      </w:r>
    </w:p>
    <w:p w:rsidR="00BC4A40" w:rsidRDefault="00BE7BFB" w:rsidP="000C2A70">
      <w:pPr>
        <w:jc w:val="center"/>
        <w:rPr>
          <w:rFonts w:asciiTheme="minorHAnsi" w:hAnsiTheme="minorHAnsi" w:cstheme="minorHAnsi"/>
          <w:lang w:val="en-GB"/>
        </w:rPr>
      </w:pPr>
      <w:r w:rsidRPr="00BE7BFB">
        <w:rPr>
          <w:rFonts w:asciiTheme="minorHAnsi" w:hAnsiTheme="minorHAnsi" w:cstheme="minorHAnsi"/>
          <w:lang w:val="en-GB"/>
        </w:rPr>
        <w:br/>
      </w:r>
      <w:r w:rsidR="000C2A70" w:rsidRPr="001A178A">
        <w:rPr>
          <w:rFonts w:asciiTheme="minorHAnsi" w:hAnsiTheme="minorHAnsi" w:cstheme="minorHAnsi"/>
          <w:lang w:val="en-GB"/>
        </w:rPr>
        <w:object w:dxaOrig="3730" w:dyaOrig="2937">
          <v:shape id="_x0000_i1029" type="#_x0000_t75" style="width:186.55pt;height:145.95pt" o:ole="">
            <v:imagedata r:id="rId22" o:title=""/>
          </v:shape>
          <o:OLEObject Type="Embed" ProgID="Visio.Drawing.11" ShapeID="_x0000_i1029" DrawAspect="Content" ObjectID="_1534677825" r:id="rId23"/>
        </w:object>
      </w:r>
    </w:p>
    <w:tbl>
      <w:tblPr>
        <w:tblStyle w:val="Rcsostblzat"/>
        <w:tblW w:w="0" w:type="auto"/>
        <w:tblLook w:val="04A0"/>
      </w:tblPr>
      <w:tblGrid>
        <w:gridCol w:w="3227"/>
        <w:gridCol w:w="5983"/>
      </w:tblGrid>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Validate context</w:t>
            </w:r>
          </w:p>
        </w:tc>
        <w:tc>
          <w:tcPr>
            <w:tcW w:w="5983" w:type="dxa"/>
          </w:tcPr>
          <w:p w:rsidR="00F72518" w:rsidRPr="008B3507" w:rsidRDefault="00F72518" w:rsidP="00F72518">
            <w:pPr>
              <w:rPr>
                <w:rFonts w:asciiTheme="minorHAnsi" w:hAnsiTheme="minorHAnsi" w:cstheme="minorHAnsi"/>
                <w:i/>
                <w:u w:val="single"/>
                <w:lang w:val="en-GB"/>
              </w:rPr>
            </w:pPr>
            <w:r>
              <w:rPr>
                <w:rFonts w:asciiTheme="minorHAnsi" w:hAnsiTheme="minorHAnsi" w:cstheme="minorHAnsi"/>
                <w:i/>
                <w:u w:val="single"/>
                <w:lang w:val="en-GB"/>
              </w:rPr>
              <w:t>Context validation</w:t>
            </w:r>
            <w:r w:rsidRPr="008B3507">
              <w:rPr>
                <w:rFonts w:asciiTheme="minorHAnsi" w:hAnsiTheme="minorHAnsi" w:cstheme="minorHAnsi"/>
                <w:i/>
                <w:u w:val="single"/>
                <w:lang w:val="en-GB"/>
              </w:rPr>
              <w:t xml:space="preserve"> order:</w:t>
            </w:r>
          </w:p>
          <w:p w:rsid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Soap message attribute</w:t>
            </w:r>
          </w:p>
          <w:p w:rsidR="00F72518" w:rsidRP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According to the TechOSB MessageContext complex type</w:t>
            </w:r>
          </w:p>
          <w:p w:rsidR="00F72518" w:rsidRDefault="00F72518" w:rsidP="00F72518">
            <w:pPr>
              <w:pStyle w:val="Listaszerbekezds"/>
              <w:numPr>
                <w:ilvl w:val="0"/>
                <w:numId w:val="16"/>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F72518" w:rsidRDefault="00F72518" w:rsidP="00F72518">
            <w:pPr>
              <w:pStyle w:val="Listaszerbekezds"/>
              <w:numPr>
                <w:ilvl w:val="0"/>
                <w:numId w:val="16"/>
              </w:numPr>
              <w:jc w:val="left"/>
              <w:rPr>
                <w:rFonts w:asciiTheme="minorHAnsi" w:hAnsiTheme="minorHAnsi" w:cstheme="minorHAnsi"/>
                <w:lang w:val="en-GB"/>
              </w:rPr>
            </w:pPr>
            <w:r w:rsidRPr="00BE7BFB">
              <w:rPr>
                <w:rFonts w:asciiTheme="minorHAnsi" w:hAnsiTheme="minorHAnsi" w:cstheme="minorHAnsi"/>
                <w:lang w:val="en-GB"/>
              </w:rPr>
              <w:t>Http header</w:t>
            </w:r>
          </w:p>
          <w:p w:rsidR="00F72518" w:rsidRDefault="00F72518" w:rsidP="00F72518">
            <w:pPr>
              <w:spacing w:before="60" w:after="120"/>
              <w:rPr>
                <w:rFonts w:asciiTheme="minorHAnsi" w:hAnsiTheme="minorHAnsi" w:cstheme="minorHAnsi"/>
                <w:lang w:val="en-GB"/>
              </w:rPr>
            </w:pPr>
            <w:r w:rsidRPr="00BE7BFB">
              <w:rPr>
                <w:rFonts w:asciiTheme="minorHAnsi" w:hAnsiTheme="minorHAnsi" w:cstheme="minorHAnsi"/>
                <w:i/>
                <w:lang w:val="en-GB"/>
              </w:rPr>
              <w:t>See the previous chapter for more deta</w:t>
            </w:r>
            <w:r>
              <w:rPr>
                <w:rFonts w:asciiTheme="minorHAnsi" w:hAnsiTheme="minorHAnsi" w:cstheme="minorHAnsi"/>
                <w:i/>
                <w:lang w:val="en-GB"/>
              </w:rPr>
              <w:t>i</w:t>
            </w:r>
            <w:r w:rsidRPr="00BE7BFB">
              <w:rPr>
                <w:rFonts w:asciiTheme="minorHAnsi" w:hAnsiTheme="minorHAnsi" w:cstheme="minorHAnsi"/>
                <w:i/>
                <w:lang w:val="en-GB"/>
              </w:rPr>
              <w:t>l.</w:t>
            </w:r>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Validate soap message</w:t>
            </w:r>
          </w:p>
        </w:tc>
        <w:tc>
          <w:tcPr>
            <w:tcW w:w="5983" w:type="dxa"/>
          </w:tcPr>
          <w:p w:rsidR="00F72518" w:rsidRDefault="00F72518" w:rsidP="00146098">
            <w:pPr>
              <w:spacing w:before="60" w:after="120"/>
              <w:rPr>
                <w:rFonts w:asciiTheme="minorHAnsi" w:hAnsiTheme="minorHAnsi" w:cstheme="minorHAnsi"/>
                <w:lang w:val="en-GB"/>
              </w:rPr>
            </w:pPr>
            <w:r>
              <w:rPr>
                <w:rFonts w:asciiTheme="minorHAnsi" w:hAnsiTheme="minorHAnsi" w:cstheme="minorHAnsi"/>
                <w:lang w:val="en-GB"/>
              </w:rPr>
              <w:t>The soap message validate against the service provider application wsdl. the wsdl url is part of the handler configuration.</w:t>
            </w:r>
          </w:p>
        </w:tc>
      </w:tr>
      <w:tr w:rsidR="00F72518" w:rsidDel="007B5F32" w:rsidTr="00146098">
        <w:trPr>
          <w:del w:id="57" w:author="Paróczi Zsolt" w:date="2016-09-06T14:37:00Z"/>
        </w:trPr>
        <w:tc>
          <w:tcPr>
            <w:tcW w:w="3227" w:type="dxa"/>
          </w:tcPr>
          <w:p w:rsidR="00F72518" w:rsidRPr="00E07E5C" w:rsidDel="007B5F32" w:rsidRDefault="00F72518" w:rsidP="00146098">
            <w:pPr>
              <w:spacing w:before="60" w:after="120"/>
              <w:rPr>
                <w:del w:id="58" w:author="Paróczi Zsolt" w:date="2016-09-06T14:37:00Z"/>
                <w:rFonts w:asciiTheme="minorHAnsi" w:hAnsiTheme="minorHAnsi" w:cstheme="minorHAnsi"/>
                <w:i/>
                <w:lang w:val="en-GB"/>
              </w:rPr>
            </w:pPr>
            <w:del w:id="59" w:author="Paróczi Zsolt" w:date="2016-09-06T14:37:00Z">
              <w:r w:rsidDel="007B5F32">
                <w:rPr>
                  <w:rFonts w:asciiTheme="minorHAnsi" w:hAnsiTheme="minorHAnsi" w:cstheme="minorHAnsi"/>
                  <w:i/>
                  <w:lang w:val="en-GB"/>
                </w:rPr>
                <w:delText>Check allowed operations</w:delText>
              </w:r>
            </w:del>
          </w:p>
        </w:tc>
        <w:tc>
          <w:tcPr>
            <w:tcW w:w="5983" w:type="dxa"/>
          </w:tcPr>
          <w:p w:rsidR="00F72518" w:rsidDel="007B5F32" w:rsidRDefault="00F72518" w:rsidP="00146098">
            <w:pPr>
              <w:spacing w:before="60" w:after="120"/>
              <w:rPr>
                <w:del w:id="60" w:author="Paróczi Zsolt" w:date="2016-09-06T14:37:00Z"/>
                <w:rFonts w:asciiTheme="minorHAnsi" w:hAnsiTheme="minorHAnsi" w:cstheme="minorHAnsi"/>
                <w:lang w:val="en-GB"/>
              </w:rPr>
            </w:pPr>
            <w:del w:id="61" w:author="Paróczi Zsolt" w:date="2016-09-06T14:37:00Z">
              <w:r w:rsidDel="007B5F32">
                <w:rPr>
                  <w:rFonts w:asciiTheme="minorHAnsi" w:hAnsiTheme="minorHAnsi" w:cstheme="minorHAnsi"/>
                  <w:lang w:val="en-GB"/>
                </w:rPr>
                <w:delText>If the caller authenticated the authorization step checks the called operation whether is accessible by the caller.</w:delText>
              </w:r>
            </w:del>
          </w:p>
          <w:p w:rsidR="00F72518" w:rsidDel="007B5F32" w:rsidRDefault="00F72518" w:rsidP="00146098">
            <w:pPr>
              <w:spacing w:before="60" w:after="120"/>
              <w:rPr>
                <w:del w:id="62" w:author="Paróczi Zsolt" w:date="2016-09-06T14:37:00Z"/>
                <w:rFonts w:asciiTheme="minorHAnsi" w:hAnsiTheme="minorHAnsi" w:cstheme="minorHAnsi"/>
                <w:lang w:val="en-GB"/>
              </w:rPr>
            </w:pPr>
            <w:del w:id="63" w:author="Paróczi Zsolt" w:date="2016-09-06T14:37:00Z">
              <w:r w:rsidDel="007B5F32">
                <w:rPr>
                  <w:rFonts w:asciiTheme="minorHAnsi" w:hAnsiTheme="minorHAnsi" w:cstheme="minorHAnsi"/>
                  <w:lang w:val="en-GB"/>
                </w:rPr>
                <w:delText xml:space="preserve">Operation name: &lt;provider&gt;/&lt;operation&gt; </w:delText>
              </w:r>
              <w:r w:rsidRPr="00BE123E" w:rsidDel="007B5F32">
                <w:rPr>
                  <w:rFonts w:asciiTheme="minorHAnsi" w:hAnsiTheme="minorHAnsi" w:cstheme="minorHAnsi"/>
                  <w:lang w:val="en-GB"/>
                </w:rPr>
                <w:sym w:font="Wingdings" w:char="F0E0"/>
              </w:r>
              <w:r w:rsidDel="007B5F32">
                <w:rPr>
                  <w:rFonts w:asciiTheme="minorHAnsi" w:hAnsiTheme="minorHAnsi" w:cstheme="minorHAnsi"/>
                  <w:lang w:val="en-GB"/>
                </w:rPr>
                <w:delText xml:space="preserve"> cnr/getmsisdn</w:delText>
              </w:r>
            </w:del>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Validation error</w:t>
            </w:r>
          </w:p>
        </w:tc>
        <w:tc>
          <w:tcPr>
            <w:tcW w:w="5983" w:type="dxa"/>
          </w:tcPr>
          <w:p w:rsidR="00F72518" w:rsidRDefault="00F72518" w:rsidP="00F72518">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500.</w:t>
            </w:r>
          </w:p>
        </w:tc>
      </w:tr>
    </w:tbl>
    <w:p w:rsidR="000C2A70" w:rsidRPr="00BE7BFB" w:rsidRDefault="000C2A70" w:rsidP="00F72518">
      <w:pPr>
        <w:jc w:val="left"/>
        <w:rPr>
          <w:rFonts w:asciiTheme="minorHAnsi" w:hAnsiTheme="minorHAnsi" w:cstheme="minorHAnsi"/>
          <w:lang w:val="en-GB"/>
        </w:rPr>
      </w:pPr>
    </w:p>
    <w:p w:rsidR="007C6E8A" w:rsidRPr="00BB01DD" w:rsidRDefault="002E77F8" w:rsidP="007C6E8A">
      <w:pPr>
        <w:pStyle w:val="Cmsor4"/>
        <w:rPr>
          <w:lang w:val="en-GB"/>
        </w:rPr>
      </w:pPr>
      <w:bookmarkStart w:id="64" w:name="_Toc456096853"/>
      <w:r>
        <w:rPr>
          <w:lang w:val="en-GB"/>
        </w:rPr>
        <w:lastRenderedPageBreak/>
        <w:t>Message throttling</w:t>
      </w:r>
      <w:bookmarkEnd w:id="64"/>
    </w:p>
    <w:p w:rsidR="007C6E8A" w:rsidRPr="00A66F19" w:rsidRDefault="007C6E8A" w:rsidP="007C6E8A">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7C6E8A" w:rsidRPr="00A66F19" w:rsidRDefault="007C6E8A" w:rsidP="007C6E8A">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2E77F8">
        <w:rPr>
          <w:rFonts w:asciiTheme="minorHAnsi" w:hAnsiTheme="minorHAnsi" w:cstheme="minorHAnsi"/>
          <w:i/>
          <w:color w:val="auto"/>
          <w:lang w:val="en-GB"/>
        </w:rPr>
        <w:t>7</w:t>
      </w:r>
    </w:p>
    <w:p w:rsidR="007C6E8A" w:rsidRDefault="00503CDF" w:rsidP="007C6E8A">
      <w:pPr>
        <w:rPr>
          <w:rFonts w:asciiTheme="minorHAnsi" w:hAnsiTheme="minorHAnsi" w:cstheme="minorHAnsi"/>
          <w:lang w:val="en-GB"/>
        </w:rPr>
      </w:pPr>
      <w:r>
        <w:rPr>
          <w:rFonts w:asciiTheme="minorHAnsi" w:hAnsiTheme="minorHAnsi" w:cstheme="minorHAnsi"/>
          <w:lang w:val="en-GB"/>
        </w:rPr>
        <w:t>Each operation can be limited by the number of the parallel calls. This requirement fulfilled by the built in RequestLimitingHadler</w:t>
      </w:r>
      <w:r w:rsidR="007C6E8A">
        <w:rPr>
          <w:rFonts w:asciiTheme="minorHAnsi" w:hAnsiTheme="minorHAnsi" w:cstheme="minorHAnsi"/>
          <w:lang w:val="en-GB"/>
        </w:rPr>
        <w:t>.</w:t>
      </w:r>
      <w:r>
        <w:rPr>
          <w:rFonts w:asciiTheme="minorHAnsi" w:hAnsiTheme="minorHAnsi" w:cstheme="minorHAnsi"/>
          <w:lang w:val="en-GB"/>
        </w:rPr>
        <w:t xml:space="preserve"> </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&lt;subsystem xmlns="urn:jboss:domain:undertow:3.0"&gt;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&lt;server name="default-server"&gt;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&lt;host name="default-host" alias="localhost"&gt;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&lt;filter-ref name="req_limit_cnr_getmsisdn" predicate="path-prefix('/cnr/getmsisdn/')"/&gt;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&lt;/host&gt;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&lt;/server&gt;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&lt;handlers&gt;...  &lt;/handlers&gt;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&lt;filters&gt;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 name="req_limit_cnr_getmsisdn" module="io.undertow.core" class-name="io.undertow.server.handlers.RequestDumpingHandler"&gt;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&lt;param name="maximumConcurrentRequests" value="</w:t>
      </w:r>
      <w:r>
        <w:rPr>
          <w:rFonts w:ascii="Courier New" w:hAnsi="Courier New" w:cs="Courier New"/>
          <w:i/>
          <w:noProof/>
          <w:sz w:val="16"/>
          <w:szCs w:val="16"/>
          <w:lang w:val="en-GB"/>
        </w:rPr>
        <w:t>10</w:t>
      </w:r>
      <w:r w:rsidRPr="00A3333A">
        <w:rPr>
          <w:rFonts w:ascii="Courier New" w:hAnsi="Courier New" w:cs="Courier New"/>
          <w:i/>
          <w:noProof/>
          <w:sz w:val="16"/>
          <w:szCs w:val="16"/>
          <w:lang w:val="en-GB"/>
        </w:rPr>
        <w: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&lt;param name="queueSize" value="</w:t>
      </w:r>
      <w:r>
        <w:rPr>
          <w:rFonts w:ascii="Courier New" w:hAnsi="Courier New" w:cs="Courier New"/>
          <w:i/>
          <w:noProof/>
          <w:sz w:val="16"/>
          <w:szCs w:val="16"/>
          <w:lang w:val="en-GB"/>
        </w:rPr>
        <w:t>20</w:t>
      </w:r>
      <w:r w:rsidRPr="00A3333A">
        <w:rPr>
          <w:rFonts w:ascii="Courier New" w:hAnsi="Courier New" w:cs="Courier New"/>
          <w:i/>
          <w:noProof/>
          <w:sz w:val="16"/>
          <w:szCs w:val="16"/>
          <w:lang w:val="en-GB"/>
        </w:rPr>
        <w:t>"/&gt;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w:t>
      </w: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 xml:space="preserve"> &lt;/filter&gt;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 xml:space="preserve"> &lt;filters&gt;</w:t>
      </w:r>
    </w:p>
    <w:p w:rsidR="009238A8" w:rsidRPr="00A3333A" w:rsidRDefault="009238A8"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A3333A" w:rsidRDefault="00A3333A" w:rsidP="00A3333A">
      <w:pPr>
        <w:shd w:val="clear" w:color="auto" w:fill="D9D9D9" w:themeFill="background1" w:themeFillShade="D9"/>
        <w:spacing w:after="0" w:line="240" w:lineRule="auto"/>
        <w:jc w:val="left"/>
        <w:rPr>
          <w:rFonts w:asciiTheme="minorHAnsi" w:hAnsiTheme="minorHAnsi" w:cstheme="minorHAnsi"/>
          <w:lang w:val="en-GB"/>
        </w:rPr>
      </w:pPr>
    </w:p>
    <w:p w:rsidR="00503CDF" w:rsidRDefault="00503CDF" w:rsidP="007C6E8A">
      <w:pPr>
        <w:rPr>
          <w:rFonts w:asciiTheme="minorHAnsi" w:hAnsiTheme="minorHAnsi" w:cstheme="minorHAnsi"/>
          <w:lang w:val="en-GB"/>
        </w:rPr>
      </w:pPr>
    </w:p>
    <w:p w:rsidR="00FA65F0" w:rsidRPr="00A66F19" w:rsidRDefault="00FA65F0" w:rsidP="00A33CA2">
      <w:pPr>
        <w:rPr>
          <w:rFonts w:asciiTheme="minorHAnsi" w:hAnsiTheme="minorHAnsi" w:cstheme="minorHAnsi"/>
          <w:lang w:val="en-GB"/>
        </w:rPr>
      </w:pPr>
    </w:p>
    <w:p w:rsidR="00091A46" w:rsidRPr="00A66F19" w:rsidRDefault="00603068" w:rsidP="00091A46">
      <w:pPr>
        <w:pStyle w:val="Cmsor1"/>
        <w:rPr>
          <w:rFonts w:asciiTheme="minorHAnsi" w:hAnsiTheme="minorHAnsi" w:cstheme="minorHAnsi"/>
          <w:lang w:val="en-GB"/>
        </w:rPr>
      </w:pPr>
      <w:bookmarkStart w:id="65" w:name="_Toc456096795"/>
      <w:bookmarkStart w:id="66" w:name="_Toc456096855"/>
      <w:bookmarkEnd w:id="26"/>
      <w:bookmarkEnd w:id="27"/>
      <w:bookmarkEnd w:id="28"/>
      <w:r w:rsidRPr="00A66F19">
        <w:rPr>
          <w:rFonts w:asciiTheme="minorHAnsi" w:hAnsiTheme="minorHAnsi" w:cstheme="minorHAnsi"/>
          <w:lang w:val="en-GB"/>
        </w:rPr>
        <w:lastRenderedPageBreak/>
        <w:t>Appendixes</w:t>
      </w:r>
      <w:bookmarkEnd w:id="65"/>
      <w:bookmarkEnd w:id="66"/>
    </w:p>
    <w:p w:rsidR="000C5459" w:rsidRDefault="000C5459" w:rsidP="005B37C4">
      <w:pPr>
        <w:pStyle w:val="Cmsor2"/>
        <w:rPr>
          <w:rFonts w:asciiTheme="minorHAnsi" w:hAnsiTheme="minorHAnsi" w:cstheme="minorHAnsi"/>
          <w:lang w:val="en-US"/>
        </w:rPr>
      </w:pPr>
      <w:bookmarkStart w:id="67" w:name="_Toc456096796"/>
      <w:bookmarkStart w:id="68" w:name="_Toc456096856"/>
      <w:bookmarkStart w:id="69" w:name="_Ref417041354"/>
      <w:r>
        <w:rPr>
          <w:rFonts w:asciiTheme="minorHAnsi" w:hAnsiTheme="minorHAnsi" w:cstheme="minorHAnsi"/>
          <w:lang w:val="en-US"/>
        </w:rPr>
        <w:t>Security configuration schema</w:t>
      </w:r>
      <w:bookmarkEnd w:id="67"/>
      <w:bookmarkEnd w:id="68"/>
    </w:p>
    <w:p w:rsidR="000C5459" w:rsidRDefault="000C5459" w:rsidP="000C5459">
      <w:pPr>
        <w:rPr>
          <w:lang w:val="en-US"/>
        </w:rPr>
      </w:pPr>
      <w:r>
        <w:rPr>
          <w:lang w:val="en-US"/>
        </w:rPr>
        <w:t>LwiSecurity.xml</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&lt;?xml version="1.0" encoding="UTF-8"?&gt;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&lt;schema targetNamespace="http://telekom.hu/LwiSecurity"</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ab/>
        <w:t>elementFormDefault="qualified" xmlns="http://www.w3.org/2001/XMLSchema"</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ab/>
        <w:t>xmlns:lwi="http://telekom.hu/LwiSecurity"&gt;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name="LwiCaller"&gt;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name="name" type="string" minOccurs="1"&gt;&lt;/element&gt;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name="password" type="string" minOccurs="0"</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maxOccurs="1"&gt;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name="allowedOperation" type="string" maxOccurs="unbounded" minOccurs="0"&gt;&lt;/element&gt;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name="LwiSecurity"&gt;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name="caller" type="lwi:LwiCaller" maxOccurs="unbounded" minOccurs="0"&gt;&lt;/element&gt;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name="security" type="lwi:LwiSecurity"&gt;&lt;/element&gt;</w:t>
      </w:r>
    </w:p>
    <w:p w:rsidR="000C5459" w:rsidRPr="000C5459" w:rsidRDefault="000C5459" w:rsidP="000C5459">
      <w:pPr>
        <w:shd w:val="clear" w:color="auto" w:fill="D9D9D9" w:themeFill="background1" w:themeFillShade="D9"/>
        <w:spacing w:after="0" w:line="240" w:lineRule="auto"/>
        <w:rPr>
          <w:lang w:val="en-US"/>
        </w:rPr>
      </w:pPr>
      <w:r w:rsidRPr="00DC6426">
        <w:rPr>
          <w:rFonts w:ascii="Courier New" w:hAnsi="Courier New" w:cs="Courier New"/>
          <w:i/>
          <w:noProof/>
          <w:sz w:val="16"/>
          <w:szCs w:val="16"/>
          <w:lang w:val="en-GB"/>
        </w:rPr>
        <w:t>&lt;/schema&gt;</w:t>
      </w:r>
    </w:p>
    <w:p w:rsidR="00BB01DD" w:rsidRDefault="00BB01DD" w:rsidP="005B37C4">
      <w:pPr>
        <w:pStyle w:val="Cmsor2"/>
        <w:rPr>
          <w:rFonts w:asciiTheme="minorHAnsi" w:hAnsiTheme="minorHAnsi" w:cstheme="minorHAnsi"/>
          <w:lang w:val="en-US"/>
        </w:rPr>
      </w:pPr>
      <w:bookmarkStart w:id="70" w:name="_Toc456096797"/>
      <w:bookmarkStart w:id="71" w:name="_Toc456096857"/>
      <w:r w:rsidRPr="00BB01DD">
        <w:rPr>
          <w:rFonts w:asciiTheme="minorHAnsi" w:hAnsiTheme="minorHAnsi" w:cstheme="minorHAnsi"/>
          <w:lang w:val="en-US"/>
        </w:rPr>
        <w:t>Configuration</w:t>
      </w:r>
      <w:r>
        <w:rPr>
          <w:rFonts w:asciiTheme="minorHAnsi" w:hAnsiTheme="minorHAnsi" w:cstheme="minorHAnsi"/>
          <w:lang w:val="en-US"/>
        </w:rPr>
        <w:t xml:space="preserve"> schema</w:t>
      </w:r>
      <w:bookmarkEnd w:id="70"/>
      <w:bookmarkEnd w:id="71"/>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&lt;?xml version="1.0" encoding="UTF-8"?&gt;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&lt;schema targetNamespace="http://telekom.hu/LwiConfiguration"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elementFormDefault="qualified" xmlns="http://www.w3.org/2001/XMLSchema"</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xmlns:tns="http://telekom.hu/LwiConfiguration"&gt;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name="LwiConfiguration"&gt;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name="log" type="tns:LwiLog"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name="consumers"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name="consumerApplication" type="tns:LwiConsumer"</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minOccurs="0" maxOccurs="unbounded"&gt;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name="providers"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name="provider" type="tns:LwiProvider" minOccurs="0"</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maxOccurs="unbounded"&gt;&lt;/element&gt;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name="LwiLog"&gt;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lastRenderedPageBreak/>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name="detail"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 base="string"&gt;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value="FULL"&gt;&lt;/enumeration&gt;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value="CTX"&gt;&lt;/enumeration&gt;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value="MIN"&gt;&lt;/enumeration&gt;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name="LwiConsumer"&gt;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name="name" 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name="password" type="string" minOccurs="0"</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name="LwiService"&gt;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name="name" 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name="businessService" type="string"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name="validationType"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 base="string"&gt;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value="CTX"&gt;&lt;/enumeration&gt;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value="MSG"&gt;&lt;/enumeration&gt;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value="NO"&gt;&lt;/enumeration&gt;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name="maxRequests" type="int"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name="requestQueueLength" type="int"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name="allowedConsumers"&gt;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name="consumerName" type="string" minOccurs="0"</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maxOccurs="unbounded"&gt;&lt;/element&gt;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&lt;element name="lwiConfiguration" type="tns:LwiConfiguration"&gt;&lt;/element&gt;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&lt;complexType name="LwiProvider"&gt;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name="name"</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name="loadBalancerHost"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name="loadBalancerPort"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type="int"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name="protocol"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lastRenderedPageBreak/>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base="string"&gt;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value="http"&gt;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value="https"&gt;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name="services"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name="service" type="tns:LwiService"</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minOccurs="0" maxOccurs="unbounded"&gt;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&lt;/complexType&gt;</w:t>
      </w:r>
    </w:p>
    <w:p w:rsidR="00B11F14" w:rsidRPr="00DC6426"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&lt;/schema&gt;</w:t>
      </w:r>
      <w:r>
        <w:rPr>
          <w:rFonts w:ascii="Courier New" w:hAnsi="Courier New" w:cs="Courier New"/>
          <w:i/>
          <w:noProof/>
          <w:sz w:val="16"/>
          <w:szCs w:val="16"/>
          <w:lang w:val="en-GB"/>
        </w:rPr>
        <w:t xml:space="preserve"> </w:t>
      </w:r>
    </w:p>
    <w:p w:rsidR="00DC6426" w:rsidRPr="00DC6426" w:rsidRDefault="00DC6426" w:rsidP="00146098">
      <w:pPr>
        <w:shd w:val="clear" w:color="auto" w:fill="D9D9D9" w:themeFill="background1" w:themeFillShade="D9"/>
        <w:spacing w:after="0" w:line="240" w:lineRule="auto"/>
        <w:jc w:val="left"/>
        <w:rPr>
          <w:rFonts w:ascii="Courier New" w:hAnsi="Courier New" w:cs="Courier New"/>
          <w:i/>
          <w:noProof/>
          <w:sz w:val="16"/>
          <w:szCs w:val="16"/>
          <w:lang w:val="en-GB"/>
        </w:rPr>
      </w:pPr>
    </w:p>
    <w:p w:rsidR="006C2311" w:rsidRPr="00BB01DD" w:rsidRDefault="00BB01DD" w:rsidP="005B37C4">
      <w:pPr>
        <w:pStyle w:val="Cmsor2"/>
        <w:rPr>
          <w:rFonts w:asciiTheme="minorHAnsi" w:hAnsiTheme="minorHAnsi" w:cstheme="minorHAnsi"/>
          <w:lang w:val="en-US"/>
        </w:rPr>
      </w:pPr>
      <w:bookmarkStart w:id="72" w:name="_Toc456096798"/>
      <w:bookmarkStart w:id="73" w:name="_Toc456096858"/>
      <w:r>
        <w:rPr>
          <w:rFonts w:asciiTheme="minorHAnsi" w:hAnsiTheme="minorHAnsi" w:cstheme="minorHAnsi"/>
          <w:lang w:val="en-US"/>
        </w:rPr>
        <w:t>Configuration sample</w:t>
      </w:r>
      <w:bookmarkEnd w:id="72"/>
      <w:bookmarkEnd w:id="73"/>
      <w:r w:rsidRPr="00BB01DD">
        <w:rPr>
          <w:rFonts w:asciiTheme="minorHAnsi" w:hAnsiTheme="minorHAnsi" w:cstheme="minorHAnsi"/>
          <w:lang w:val="en-US"/>
        </w:rPr>
        <w:t xml:space="preserve"> </w:t>
      </w:r>
    </w:p>
    <w:bookmarkEnd w:id="69"/>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&lt;?xml version="1.0" encoding="UTF-8"?&gt;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&lt;tns:lwiConfiguration xmlns:tns="http://telekom.hu/LwiConfiguration" xmlns:xsi="http://www.w3.org/2001/XMLSchema-instance" xsi:schemaLocation="http://telekom.hu/LwiConfiguration LwiConfiguration.xsd "&gt;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&lt;tns:detail&gt;FULL&lt;/tns:detail&gt;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&lt;tns:name&gt;mami&lt;/tns:name&gt;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&lt;tns:password&gt;12345&lt;/tns:password&gt;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&lt;tns:name&gt;cnr&lt;/tns:name&gt;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&lt;tns:loadBalancerHost&gt;shark-dev&lt;/tns:loadBalancerHost&gt;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&lt;tns:loadBalancerPort&gt;17001&lt;/tns:loadBalancerPort&gt;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&lt;tns:protocol&gt;https&lt;/tns:protocol&gt;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&lt;tns:name&gt;getMsisdn&lt;/tns:name&gt;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&lt;tns:businessService&gt;cnrservice/getmsidn&lt;/tns:businessService&gt;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&lt;tns:validationType&gt;CTX&lt;/tns:validationType&gt;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&lt;tns:maxRequests&gt;20&lt;/tns:maxRequests&gt;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&lt;tns:requestQueueLength&gt;40&lt;/tns:requestQueueLength&gt;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&lt;tns:allowedConsumers/&gt;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ED2919" w:rsidRPr="00DC6426"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&lt;/tns:providers&gt;</w:t>
      </w:r>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753" w:rsidRDefault="00CA5753" w:rsidP="00511EDA">
      <w:pPr>
        <w:spacing w:after="0" w:line="240" w:lineRule="auto"/>
      </w:pPr>
      <w:r>
        <w:separator/>
      </w:r>
    </w:p>
  </w:endnote>
  <w:endnote w:type="continuationSeparator" w:id="0">
    <w:p w:rsidR="00CA5753" w:rsidRDefault="00CA5753"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146098" w:rsidRPr="00F56D26">
      <w:tc>
        <w:tcPr>
          <w:tcW w:w="2019" w:type="dxa"/>
          <w:tcBorders>
            <w:top w:val="single" w:sz="12" w:space="0" w:color="7F7F7F"/>
          </w:tcBorders>
        </w:tcPr>
        <w:p w:rsidR="00146098" w:rsidRPr="0046461C" w:rsidRDefault="00146098">
          <w:pPr>
            <w:pStyle w:val="llb"/>
            <w:rPr>
              <w:rFonts w:eastAsia="Times New Roman" w:cs="Palatino Linotype"/>
              <w:sz w:val="22"/>
              <w:szCs w:val="22"/>
            </w:rPr>
          </w:pPr>
        </w:p>
      </w:tc>
      <w:tc>
        <w:tcPr>
          <w:tcW w:w="5217" w:type="dxa"/>
          <w:tcBorders>
            <w:top w:val="single" w:sz="12" w:space="0" w:color="7F7F7F"/>
          </w:tcBorders>
        </w:tcPr>
        <w:p w:rsidR="00146098" w:rsidRPr="00F56D26" w:rsidRDefault="00146098" w:rsidP="00F56D26">
          <w:pPr>
            <w:spacing w:after="0" w:line="240" w:lineRule="auto"/>
            <w:jc w:val="center"/>
          </w:pPr>
          <w:r w:rsidRPr="00F56D26">
            <w:t xml:space="preserve">Oldal: </w:t>
          </w:r>
          <w:fldSimple w:instr=" PAGE ">
            <w:r w:rsidR="007B5F32">
              <w:rPr>
                <w:noProof/>
              </w:rPr>
              <w:t>20</w:t>
            </w:r>
          </w:fldSimple>
          <w:r w:rsidRPr="00F56D26">
            <w:t xml:space="preserve"> / </w:t>
          </w:r>
          <w:fldSimple w:instr=" NUMPAGES  ">
            <w:r w:rsidR="007B5F32">
              <w:rPr>
                <w:noProof/>
              </w:rPr>
              <w:t>24</w:t>
            </w:r>
          </w:fldSimple>
        </w:p>
        <w:p w:rsidR="00146098" w:rsidRPr="0046461C" w:rsidRDefault="00146098">
          <w:pPr>
            <w:pStyle w:val="llb"/>
            <w:rPr>
              <w:rFonts w:eastAsia="Times New Roman" w:cs="Palatino Linotype"/>
              <w:sz w:val="22"/>
              <w:szCs w:val="22"/>
            </w:rPr>
          </w:pPr>
        </w:p>
      </w:tc>
      <w:tc>
        <w:tcPr>
          <w:tcW w:w="1892" w:type="dxa"/>
          <w:tcBorders>
            <w:top w:val="single" w:sz="12" w:space="0" w:color="7F7F7F"/>
          </w:tcBorders>
        </w:tcPr>
        <w:p w:rsidR="00146098" w:rsidRPr="0046461C" w:rsidRDefault="00146098" w:rsidP="00F56D26">
          <w:pPr>
            <w:pStyle w:val="llb"/>
            <w:jc w:val="right"/>
            <w:rPr>
              <w:rFonts w:eastAsia="Times New Roman" w:cs="Palatino Linotype"/>
              <w:sz w:val="22"/>
              <w:szCs w:val="22"/>
            </w:rPr>
          </w:pPr>
        </w:p>
      </w:tc>
    </w:tr>
  </w:tbl>
  <w:p w:rsidR="00146098" w:rsidRDefault="0014609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753" w:rsidRDefault="00CA5753" w:rsidP="00511EDA">
      <w:pPr>
        <w:spacing w:after="0" w:line="240" w:lineRule="auto"/>
      </w:pPr>
      <w:r>
        <w:separator/>
      </w:r>
    </w:p>
  </w:footnote>
  <w:footnote w:type="continuationSeparator" w:id="0">
    <w:p w:rsidR="00CA5753" w:rsidRDefault="00CA5753"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146098" w:rsidRPr="00F56D26" w:rsidTr="00B830F7">
      <w:tc>
        <w:tcPr>
          <w:tcW w:w="1809" w:type="dxa"/>
          <w:tcBorders>
            <w:bottom w:val="single" w:sz="18" w:space="0" w:color="7F7F7F"/>
          </w:tcBorders>
        </w:tcPr>
        <w:p w:rsidR="00146098" w:rsidRPr="0046461C" w:rsidRDefault="00146098"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146098" w:rsidRPr="00BB01DD" w:rsidRDefault="00146098" w:rsidP="006C2311">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Lightweight Integration - High Level Design</w:t>
          </w:r>
        </w:p>
      </w:tc>
      <w:tc>
        <w:tcPr>
          <w:tcW w:w="2202" w:type="dxa"/>
          <w:tcBorders>
            <w:bottom w:val="single" w:sz="18" w:space="0" w:color="7F7F7F"/>
          </w:tcBorders>
        </w:tcPr>
        <w:p w:rsidR="00146098" w:rsidRPr="0046461C" w:rsidRDefault="00146098"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146098" w:rsidRDefault="00146098">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4">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2">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4"/>
  </w:num>
  <w:num w:numId="5">
    <w:abstractNumId w:val="8"/>
  </w:num>
  <w:num w:numId="6">
    <w:abstractNumId w:val="15"/>
  </w:num>
  <w:num w:numId="7">
    <w:abstractNumId w:val="7"/>
  </w:num>
  <w:num w:numId="8">
    <w:abstractNumId w:val="12"/>
  </w:num>
  <w:num w:numId="9">
    <w:abstractNumId w:val="4"/>
  </w:num>
  <w:num w:numId="10">
    <w:abstractNumId w:val="9"/>
  </w:num>
  <w:num w:numId="11">
    <w:abstractNumId w:val="0"/>
  </w:num>
  <w:num w:numId="12">
    <w:abstractNumId w:val="13"/>
  </w:num>
  <w:num w:numId="13">
    <w:abstractNumId w:val="6"/>
  </w:num>
  <w:num w:numId="14">
    <w:abstractNumId w:val="10"/>
  </w:num>
  <w:num w:numId="15">
    <w:abstractNumId w:val="5"/>
  </w:num>
  <w:num w:numId="16">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trackRevision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58370"/>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3A7E"/>
    <w:rsid w:val="001251D0"/>
    <w:rsid w:val="0012603F"/>
    <w:rsid w:val="00126048"/>
    <w:rsid w:val="00126D02"/>
    <w:rsid w:val="00126D5D"/>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863"/>
    <w:rsid w:val="00166D8A"/>
    <w:rsid w:val="00167A5B"/>
    <w:rsid w:val="0017040D"/>
    <w:rsid w:val="00172522"/>
    <w:rsid w:val="00172C69"/>
    <w:rsid w:val="001733A7"/>
    <w:rsid w:val="001736BF"/>
    <w:rsid w:val="0017714F"/>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73FC"/>
    <w:rsid w:val="003A7D0D"/>
    <w:rsid w:val="003B049D"/>
    <w:rsid w:val="003B04B9"/>
    <w:rsid w:val="003B0F6F"/>
    <w:rsid w:val="003B73E3"/>
    <w:rsid w:val="003B7C9B"/>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5F32"/>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72E7"/>
    <w:rsid w:val="00837E29"/>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F12A0"/>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D4C"/>
    <w:rsid w:val="00AE51F3"/>
    <w:rsid w:val="00AE5E74"/>
    <w:rsid w:val="00AE7D54"/>
    <w:rsid w:val="00AF0DAD"/>
    <w:rsid w:val="00AF690E"/>
    <w:rsid w:val="00AF708C"/>
    <w:rsid w:val="00B00178"/>
    <w:rsid w:val="00B01B14"/>
    <w:rsid w:val="00B03CA6"/>
    <w:rsid w:val="00B041DC"/>
    <w:rsid w:val="00B05EDB"/>
    <w:rsid w:val="00B05FCF"/>
    <w:rsid w:val="00B07D88"/>
    <w:rsid w:val="00B10335"/>
    <w:rsid w:val="00B11E8F"/>
    <w:rsid w:val="00B11F14"/>
    <w:rsid w:val="00B14495"/>
    <w:rsid w:val="00B20616"/>
    <w:rsid w:val="00B21F4A"/>
    <w:rsid w:val="00B22E68"/>
    <w:rsid w:val="00B2333F"/>
    <w:rsid w:val="00B23FC2"/>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753"/>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DDB"/>
    <w:rsid w:val="00D81257"/>
    <w:rsid w:val="00D8173D"/>
    <w:rsid w:val="00D819E7"/>
    <w:rsid w:val="00D82273"/>
    <w:rsid w:val="00D836D7"/>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333C"/>
    <w:rsid w:val="00EB442D"/>
    <w:rsid w:val="00EB4785"/>
    <w:rsid w:val="00EC2F74"/>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E704C-4849-4118-BF10-AF24E93E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3059</Words>
  <Characters>21111</Characters>
  <Application>Microsoft Office Word</Application>
  <DocSecurity>0</DocSecurity>
  <Lines>175</Lines>
  <Paragraphs>48</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24122</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4</cp:revision>
  <cp:lastPrinted>2015-04-22T12:26:00Z</cp:lastPrinted>
  <dcterms:created xsi:type="dcterms:W3CDTF">2016-07-27T07:47:00Z</dcterms:created>
  <dcterms:modified xsi:type="dcterms:W3CDTF">2016-09-06T12:37:00Z</dcterms:modified>
</cp:coreProperties>
</file>